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E9993" w14:textId="77777777" w:rsidR="00F32735"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commentRangeStart w:id="0"/>
      <w:r w:rsidRPr="00F32735">
        <w:rPr>
          <w:rFonts w:ascii="Times New Roman" w:hAnsi="Times New Roman" w:cs="Times New Roman"/>
          <w:b/>
          <w:bCs/>
          <w:color w:val="000000" w:themeColor="text1"/>
          <w:sz w:val="22"/>
          <w:szCs w:val="22"/>
          <w:u w:val="single"/>
          <w:shd w:val="clear" w:color="auto" w:fill="FFFFFF"/>
        </w:rPr>
        <w:t xml:space="preserve">Reviewer </w:t>
      </w:r>
      <w:commentRangeEnd w:id="0"/>
      <w:r w:rsidR="00776D38">
        <w:rPr>
          <w:rStyle w:val="CommentReference"/>
        </w:rPr>
        <w:commentReference w:id="0"/>
      </w:r>
      <w:r w:rsidRPr="00F32735">
        <w:rPr>
          <w:rFonts w:ascii="Times New Roman" w:hAnsi="Times New Roman" w:cs="Times New Roman"/>
          <w:b/>
          <w:bCs/>
          <w:color w:val="000000" w:themeColor="text1"/>
          <w:sz w:val="22"/>
          <w:szCs w:val="22"/>
          <w:u w:val="single"/>
          <w:shd w:val="clear" w:color="auto" w:fill="FFFFFF"/>
        </w:rPr>
        <w:t xml:space="preserve">#1: </w:t>
      </w:r>
    </w:p>
    <w:p w14:paraId="5ECA4A07"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548E66BC" w14:textId="6D367F9B"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 thank the authors for their simple but useful generalization of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 from relative to absolute abundances. The key concepts are explained </w:t>
      </w:r>
      <w:proofErr w:type="gramStart"/>
      <w:r w:rsidRPr="00F32735">
        <w:rPr>
          <w:rFonts w:ascii="Times New Roman" w:hAnsi="Times New Roman" w:cs="Times New Roman"/>
          <w:b/>
          <w:bCs/>
          <w:color w:val="000000" w:themeColor="text1"/>
          <w:sz w:val="22"/>
          <w:szCs w:val="22"/>
          <w:shd w:val="clear" w:color="auto" w:fill="FFFFFF"/>
        </w:rPr>
        <w:t>well</w:t>
      </w:r>
      <w:proofErr w:type="gramEnd"/>
      <w:r w:rsidRPr="00F32735">
        <w:rPr>
          <w:rFonts w:ascii="Times New Roman" w:hAnsi="Times New Roman" w:cs="Times New Roman"/>
          <w:b/>
          <w:bCs/>
          <w:color w:val="000000" w:themeColor="text1"/>
          <w:sz w:val="22"/>
          <w:szCs w:val="22"/>
          <w:shd w:val="clear" w:color="auto" w:fill="FFFFFF"/>
        </w:rPr>
        <w:t xml:space="preserve"> and the properties and utility of the metrics are demonstrated and compared to others through toy examples as well as a real-world dataset. In general, it would be interesting to see comparison of metrics for more than one example, but I guess there are strict limitations for a brief communication. </w:t>
      </w:r>
    </w:p>
    <w:p w14:paraId="2EC82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CBF7B0C" w14:textId="41D54BC2" w:rsidR="00AF6441"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We thank the reviewer for their interest and encouragement. We have added substantially to the paper, including three additional data sets within our analysis, and an extended discussion (moving outside the constraints of the brief communication).</w:t>
      </w:r>
    </w:p>
    <w:p w14:paraId="219DA1A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shd w:val="clear" w:color="auto" w:fill="FFFFFF"/>
        </w:rPr>
      </w:pPr>
    </w:p>
    <w:p w14:paraId="175B6D31" w14:textId="77777777"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My only major comment is as follows: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To me, it seems trivial to replace relative abundance by absolute counts. Is this the first time this has been suggested or tried? Why isn't this already commonly used, given that suitable absolute abundance data is available?</w:t>
      </w:r>
    </w:p>
    <w:p w14:paraId="387DFBA5"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487361AD" w14:textId="12987BF0" w:rsidR="00AF6441"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This is a useful </w:t>
      </w:r>
      <w:proofErr w:type="gramStart"/>
      <w:r w:rsidRPr="00F32735">
        <w:rPr>
          <w:rFonts w:ascii="Times New Roman" w:hAnsi="Times New Roman" w:cs="Times New Roman"/>
          <w:color w:val="000000" w:themeColor="text1"/>
          <w:sz w:val="22"/>
          <w:szCs w:val="22"/>
        </w:rPr>
        <w:t>comment, and</w:t>
      </w:r>
      <w:proofErr w:type="gramEnd"/>
      <w:r w:rsidRPr="00F32735">
        <w:rPr>
          <w:rFonts w:ascii="Times New Roman" w:hAnsi="Times New Roman" w:cs="Times New Roman"/>
          <w:color w:val="000000" w:themeColor="text1"/>
          <w:sz w:val="22"/>
          <w:szCs w:val="22"/>
        </w:rPr>
        <w:t xml:space="preserve"> reflects what was to us as a surprising gap in the literature. We added additional information (line 70) to emphasize that these metric</w:t>
      </w:r>
      <w:ins w:id="1" w:author="Marian Louise Schmidt" w:date="2025-10-07T10:12:00Z" w16du:dateUtc="2025-10-07T14:12:00Z">
        <w:r w:rsidR="003B0D31">
          <w:rPr>
            <w:rFonts w:ascii="Times New Roman" w:hAnsi="Times New Roman" w:cs="Times New Roman"/>
            <w:color w:val="000000" w:themeColor="text1"/>
            <w:sz w:val="22"/>
            <w:szCs w:val="22"/>
          </w:rPr>
          <w:t>s</w:t>
        </w:r>
      </w:ins>
      <w:r w:rsidRPr="00F32735">
        <w:rPr>
          <w:rFonts w:ascii="Times New Roman" w:hAnsi="Times New Roman" w:cs="Times New Roman"/>
          <w:color w:val="000000" w:themeColor="text1"/>
          <w:sz w:val="22"/>
          <w:szCs w:val="22"/>
        </w:rPr>
        <w:t xml:space="preserve"> ha</w:t>
      </w:r>
      <w:ins w:id="2" w:author="Marian Louise Schmidt" w:date="2025-10-07T10:12:00Z" w16du:dateUtc="2025-10-07T14:12:00Z">
        <w:r w:rsidR="003B0D31">
          <w:rPr>
            <w:rFonts w:ascii="Times New Roman" w:hAnsi="Times New Roman" w:cs="Times New Roman"/>
            <w:color w:val="000000" w:themeColor="text1"/>
            <w:sz w:val="22"/>
            <w:szCs w:val="22"/>
          </w:rPr>
          <w:t>ve</w:t>
        </w:r>
      </w:ins>
      <w:del w:id="3" w:author="Marian Louise Schmidt" w:date="2025-10-07T10:12:00Z" w16du:dateUtc="2025-10-07T14:12:00Z">
        <w:r w:rsidRPr="00F32735" w:rsidDel="003B0D31">
          <w:rPr>
            <w:rFonts w:ascii="Times New Roman" w:hAnsi="Times New Roman" w:cs="Times New Roman"/>
            <w:color w:val="000000" w:themeColor="text1"/>
            <w:sz w:val="22"/>
            <w:szCs w:val="22"/>
          </w:rPr>
          <w:delText>s</w:delText>
        </w:r>
      </w:del>
      <w:r w:rsidRPr="00F32735">
        <w:rPr>
          <w:rFonts w:ascii="Times New Roman" w:hAnsi="Times New Roman" w:cs="Times New Roman"/>
          <w:color w:val="000000" w:themeColor="text1"/>
          <w:sz w:val="22"/>
          <w:szCs w:val="22"/>
        </w:rPr>
        <w:t xml:space="preserve"> (to our knowledge) not been used, and that while its derivation and application are simple, the resulting interpretation is nontrivial:</w:t>
      </w:r>
    </w:p>
    <w:p w14:paraId="3314FE3D"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3F6DECAA" w14:textId="4BA50B1C" w:rsidR="00F32735"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commentRangeStart w:id="4"/>
      <w:r w:rsidRPr="00F32735">
        <w:rPr>
          <w:rFonts w:ascii="Times New Roman" w:hAnsi="Times New Roman" w:cs="Times New Roman"/>
          <w:color w:val="000000" w:themeColor="text1"/>
          <w:sz w:val="22"/>
          <w:szCs w:val="22"/>
        </w:rPr>
        <w:t xml:space="preserve">“As </w:t>
      </w:r>
      <w:commentRangeEnd w:id="4"/>
      <w:r w:rsidR="00DC26D7">
        <w:rPr>
          <w:rStyle w:val="CommentReference"/>
        </w:rPr>
        <w:commentReference w:id="4"/>
      </w:r>
      <w:del w:id="5" w:author="Marian Louise Schmidt" w:date="2025-10-07T10:13:00Z" w16du:dateUtc="2025-10-07T14:13:00Z">
        <w:r w:rsidRPr="00F32735" w:rsidDel="003B0D31">
          <w:rPr>
            <w:rFonts w:ascii="Times New Roman" w:hAnsi="Times New Roman" w:cs="Times New Roman"/>
            <w:color w:val="000000" w:themeColor="text1"/>
            <w:sz w:val="22"/>
            <w:szCs w:val="22"/>
          </w:rPr>
          <w:delText>can be seen</w:delText>
        </w:r>
      </w:del>
      <w:ins w:id="6" w:author="Marian Louise Schmidt" w:date="2025-10-07T10:13:00Z" w16du:dateUtc="2025-10-07T14:13:00Z">
        <w:r w:rsidR="003B0D31">
          <w:rPr>
            <w:rFonts w:ascii="Times New Roman" w:hAnsi="Times New Roman" w:cs="Times New Roman"/>
            <w:color w:val="000000" w:themeColor="text1"/>
            <w:sz w:val="22"/>
            <w:szCs w:val="22"/>
          </w:rPr>
          <w:t>shown</w:t>
        </w:r>
      </w:ins>
      <w:r w:rsidRPr="00F32735">
        <w:rPr>
          <w:rFonts w:ascii="Times New Roman" w:hAnsi="Times New Roman" w:cs="Times New Roman"/>
          <w:color w:val="000000" w:themeColor="text1"/>
          <w:sz w:val="22"/>
          <w:szCs w:val="22"/>
        </w:rPr>
        <w:t xml:space="preserve">, this replacement is mathematically </w:t>
      </w:r>
      <w:del w:id="7" w:author="Marian Louise Schmidt" w:date="2025-10-07T10:14:00Z" w16du:dateUtc="2025-10-07T14:14:00Z">
        <w:r w:rsidRPr="00F32735" w:rsidDel="003B0D31">
          <w:rPr>
            <w:rFonts w:ascii="Times New Roman" w:hAnsi="Times New Roman" w:cs="Times New Roman"/>
            <w:color w:val="000000" w:themeColor="text1"/>
            <w:sz w:val="22"/>
            <w:szCs w:val="22"/>
          </w:rPr>
          <w:delText>trivial</w:delText>
        </w:r>
      </w:del>
      <w:ins w:id="8" w:author="Marian Louise Schmidt" w:date="2025-10-07T10:14:00Z" w16du:dateUtc="2025-10-07T14:14:00Z">
        <w:r w:rsidR="003B0D31">
          <w:rPr>
            <w:rFonts w:ascii="Times New Roman" w:hAnsi="Times New Roman" w:cs="Times New Roman"/>
            <w:color w:val="000000" w:themeColor="text1"/>
            <w:sz w:val="22"/>
            <w:szCs w:val="22"/>
          </w:rPr>
          <w:t>straightforward, yet</w:t>
        </w:r>
      </w:ins>
      <w:del w:id="9" w:author="Marian Louise Schmidt" w:date="2025-10-07T10:14:00Z" w16du:dateUtc="2025-10-07T14:14:00Z">
        <w:r w:rsidRPr="00F32735" w:rsidDel="003B0D31">
          <w:rPr>
            <w:rFonts w:ascii="Times New Roman" w:hAnsi="Times New Roman" w:cs="Times New Roman"/>
            <w:color w:val="000000" w:themeColor="text1"/>
            <w:sz w:val="22"/>
            <w:szCs w:val="22"/>
          </w:rPr>
          <w:delText>, but</w:delText>
        </w:r>
      </w:del>
      <w:r w:rsidRPr="00F32735">
        <w:rPr>
          <w:rFonts w:ascii="Times New Roman" w:hAnsi="Times New Roman" w:cs="Times New Roman"/>
          <w:color w:val="000000" w:themeColor="text1"/>
          <w:sz w:val="22"/>
          <w:szCs w:val="22"/>
        </w:rPr>
        <w:t xml:space="preserve"> we </w:t>
      </w:r>
      <w:ins w:id="10" w:author="Marian Louise Schmidt" w:date="2025-10-07T10:14:00Z" w16du:dateUtc="2025-10-07T14:14:00Z">
        <w:r w:rsidR="003B0D31">
          <w:rPr>
            <w:rFonts w:ascii="Times New Roman" w:hAnsi="Times New Roman" w:cs="Times New Roman"/>
            <w:color w:val="000000" w:themeColor="text1"/>
            <w:sz w:val="22"/>
            <w:szCs w:val="22"/>
          </w:rPr>
          <w:t>found</w:t>
        </w:r>
      </w:ins>
      <w:del w:id="11" w:author="Marian Louise Schmidt" w:date="2025-10-07T10:14:00Z" w16du:dateUtc="2025-10-07T14:14:00Z">
        <w:r w:rsidRPr="00F32735" w:rsidDel="003B0D31">
          <w:rPr>
            <w:rFonts w:ascii="Times New Roman" w:hAnsi="Times New Roman" w:cs="Times New Roman"/>
            <w:color w:val="000000" w:themeColor="text1"/>
            <w:sz w:val="22"/>
            <w:szCs w:val="22"/>
          </w:rPr>
          <w:delText>were unable to find any</w:delText>
        </w:r>
      </w:del>
      <w:ins w:id="12" w:author="Marian Louise Schmidt" w:date="2025-10-07T10:14:00Z" w16du:dateUtc="2025-10-07T14:14:00Z">
        <w:r w:rsidR="003B0D31">
          <w:rPr>
            <w:rFonts w:ascii="Times New Roman" w:hAnsi="Times New Roman" w:cs="Times New Roman"/>
            <w:color w:val="000000" w:themeColor="text1"/>
            <w:sz w:val="22"/>
            <w:szCs w:val="22"/>
          </w:rPr>
          <w:t xml:space="preserve"> no</w:t>
        </w:r>
      </w:ins>
      <w:r w:rsidRPr="00F32735">
        <w:rPr>
          <w:rFonts w:ascii="Times New Roman" w:hAnsi="Times New Roman" w:cs="Times New Roman"/>
          <w:color w:val="000000" w:themeColor="text1"/>
          <w:sz w:val="22"/>
          <w:szCs w:val="22"/>
        </w:rPr>
        <w:t xml:space="preserve"> examples in the literature </w:t>
      </w:r>
      <w:del w:id="13"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where </w:delText>
        </w:r>
      </w:del>
      <w:ins w:id="14" w:author="Marian Louise Schmidt" w:date="2025-10-07T10:14:00Z" w16du:dateUtc="2025-10-07T14:14:00Z">
        <w:r w:rsidR="003B0D31">
          <w:rPr>
            <w:rFonts w:ascii="Times New Roman" w:hAnsi="Times New Roman" w:cs="Times New Roman"/>
            <w:color w:val="000000" w:themeColor="text1"/>
            <w:sz w:val="22"/>
            <w:szCs w:val="22"/>
          </w:rPr>
          <w:t>discussing</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absolute abundances </w:t>
      </w:r>
      <w:del w:id="15"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are discussed </w:delText>
        </w:r>
      </w:del>
      <w:r w:rsidRPr="00F32735">
        <w:rPr>
          <w:rFonts w:ascii="Times New Roman" w:hAnsi="Times New Roman" w:cs="Times New Roman"/>
          <w:color w:val="000000" w:themeColor="text1"/>
          <w:sz w:val="22"/>
          <w:szCs w:val="22"/>
        </w:rPr>
        <w:t xml:space="preserve">in relation to </w:t>
      </w:r>
      <w:proofErr w:type="spellStart"/>
      <w:r w:rsidRPr="00F32735">
        <w:rPr>
          <w:rFonts w:ascii="Times New Roman" w:hAnsi="Times New Roman" w:cs="Times New Roman"/>
          <w:color w:val="000000" w:themeColor="text1"/>
          <w:sz w:val="22"/>
          <w:szCs w:val="22"/>
        </w:rPr>
        <w:t>Unifrac</w:t>
      </w:r>
      <w:proofErr w:type="spellEnd"/>
      <w:r w:rsidRPr="00F32735">
        <w:rPr>
          <w:rFonts w:ascii="Times New Roman" w:hAnsi="Times New Roman" w:cs="Times New Roman"/>
          <w:color w:val="000000" w:themeColor="text1"/>
          <w:sz w:val="22"/>
          <w:szCs w:val="22"/>
        </w:rPr>
        <w:t xml:space="preserve"> distances, either conceptually or in application. </w:t>
      </w:r>
      <w:ins w:id="16" w:author="Marian Louise Schmidt" w:date="2025-10-07T10:14:00Z" w16du:dateUtc="2025-10-07T14:14:00Z">
        <w:r w:rsidR="003B0D31">
          <w:rPr>
            <w:rFonts w:ascii="Times New Roman" w:hAnsi="Times New Roman" w:cs="Times New Roman"/>
            <w:color w:val="000000" w:themeColor="text1"/>
            <w:sz w:val="22"/>
            <w:szCs w:val="22"/>
          </w:rPr>
          <w:t xml:space="preserve">Incorporating </w:t>
        </w:r>
      </w:ins>
      <w:del w:id="17" w:author="Marian Louise Schmidt" w:date="2025-10-07T10:14:00Z" w16du:dateUtc="2025-10-07T14:14:00Z">
        <w:r w:rsidRPr="00F32735" w:rsidDel="003B0D31">
          <w:rPr>
            <w:rFonts w:ascii="Times New Roman" w:hAnsi="Times New Roman" w:cs="Times New Roman"/>
            <w:color w:val="000000" w:themeColor="text1"/>
            <w:sz w:val="22"/>
            <w:szCs w:val="22"/>
          </w:rPr>
          <w:delText>A</w:delText>
        </w:r>
      </w:del>
      <w:ins w:id="18" w:author="Marian Louise Schmidt" w:date="2025-10-07T10:14:00Z" w16du:dateUtc="2025-10-07T14:14:00Z">
        <w:r w:rsidR="003B0D31">
          <w:rPr>
            <w:rFonts w:ascii="Times New Roman" w:hAnsi="Times New Roman" w:cs="Times New Roman"/>
            <w:color w:val="000000" w:themeColor="text1"/>
            <w:sz w:val="22"/>
            <w:szCs w:val="22"/>
          </w:rPr>
          <w:t>a</w:t>
        </w:r>
      </w:ins>
      <w:r w:rsidRPr="00F32735">
        <w:rPr>
          <w:rFonts w:ascii="Times New Roman" w:hAnsi="Times New Roman" w:cs="Times New Roman"/>
          <w:color w:val="000000" w:themeColor="text1"/>
          <w:sz w:val="22"/>
          <w:szCs w:val="22"/>
        </w:rPr>
        <w:t xml:space="preserve">bsolute abundances </w:t>
      </w:r>
      <w:del w:id="19" w:author="Marian Louise Schmidt" w:date="2025-10-07T10:14:00Z" w16du:dateUtc="2025-10-07T14:14:00Z">
        <w:r w:rsidRPr="00F32735" w:rsidDel="003B0D31">
          <w:rPr>
            <w:rFonts w:ascii="Times New Roman" w:hAnsi="Times New Roman" w:cs="Times New Roman"/>
            <w:color w:val="000000" w:themeColor="text1"/>
            <w:sz w:val="22"/>
            <w:szCs w:val="22"/>
          </w:rPr>
          <w:delText xml:space="preserve">add </w:delText>
        </w:r>
      </w:del>
      <w:ins w:id="20" w:author="Marian Louise Schmidt" w:date="2025-10-07T10:14:00Z" w16du:dateUtc="2025-10-07T14:14:00Z">
        <w:r w:rsidR="003B0D31">
          <w:rPr>
            <w:rFonts w:ascii="Times New Roman" w:hAnsi="Times New Roman" w:cs="Times New Roman"/>
            <w:color w:val="000000" w:themeColor="text1"/>
            <w:sz w:val="22"/>
            <w:szCs w:val="22"/>
          </w:rPr>
          <w:t>introduces</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another axis </w:t>
      </w:r>
      <w:ins w:id="21" w:author="Marian Louise Schmidt" w:date="2025-10-07T10:15:00Z" w16du:dateUtc="2025-10-07T14:15:00Z">
        <w:r w:rsidR="003B0D31">
          <w:rPr>
            <w:rFonts w:ascii="Times New Roman" w:hAnsi="Times New Roman" w:cs="Times New Roman"/>
            <w:color w:val="000000" w:themeColor="text1"/>
            <w:sz w:val="22"/>
            <w:szCs w:val="22"/>
          </w:rPr>
          <w:t xml:space="preserve">of variation. Beyond  </w:t>
        </w:r>
      </w:ins>
      <w:del w:id="22"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along which </w:delText>
        </w:r>
      </w:del>
      <m:oMath>
        <m:sSup>
          <m:sSupPr>
            <m:ctrlPr>
              <w:del w:id="23" w:author="Marian Louise Schmidt" w:date="2025-10-07T10:15:00Z" w16du:dateUtc="2025-10-07T14:15:00Z">
                <w:rPr>
                  <w:rFonts w:ascii="Cambria Math" w:hAnsi="Cambria Math" w:cs="Times New Roman"/>
                  <w:color w:val="000000" w:themeColor="text1"/>
                  <w:sz w:val="22"/>
                  <w:szCs w:val="22"/>
                </w:rPr>
              </w:del>
            </m:ctrlPr>
          </m:sSupPr>
          <m:e>
            <m:r>
              <w:del w:id="24" w:author="Marian Louise Schmidt" w:date="2025-10-07T10:15:00Z" w16du:dateUtc="2025-10-07T14:15:00Z">
                <w:rPr>
                  <w:rFonts w:ascii="Cambria Math" w:hAnsi="Cambria Math" w:cs="Times New Roman"/>
                  <w:color w:val="000000" w:themeColor="text1"/>
                  <w:sz w:val="22"/>
                  <w:szCs w:val="22"/>
                </w:rPr>
                <m:t>U</m:t>
              </w:del>
            </m:r>
          </m:e>
          <m:sup>
            <m:r>
              <w:del w:id="25" w:author="Marian Louise Schmidt" w:date="2025-10-07T10:15:00Z" w16du:dateUtc="2025-10-07T14:15:00Z">
                <w:rPr>
                  <w:rFonts w:ascii="Cambria Math" w:hAnsi="Cambria Math" w:cs="Times New Roman"/>
                  <w:color w:val="000000" w:themeColor="text1"/>
                  <w:sz w:val="22"/>
                  <w:szCs w:val="22"/>
                </w:rPr>
                <m:t>A</m:t>
              </w:del>
            </m:r>
          </m:sup>
        </m:sSup>
      </m:oMath>
      <w:del w:id="26"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 can vary; besides </w:delText>
        </w:r>
      </w:del>
      <w:r w:rsidRPr="00F32735">
        <w:rPr>
          <w:rFonts w:ascii="Times New Roman" w:hAnsi="Times New Roman" w:cs="Times New Roman"/>
          <w:color w:val="000000" w:themeColor="text1"/>
          <w:sz w:val="22"/>
          <w:szCs w:val="22"/>
        </w:rPr>
        <w:t xml:space="preserve">differences in community composition and phylogenetic </w:t>
      </w:r>
      <w:del w:id="27" w:author="Marian Louise Schmidt" w:date="2025-10-07T10:15:00Z" w16du:dateUtc="2025-10-07T14:15:00Z">
        <w:r w:rsidRPr="00F32735" w:rsidDel="003B0D31">
          <w:rPr>
            <w:rFonts w:ascii="Times New Roman" w:hAnsi="Times New Roman" w:cs="Times New Roman"/>
            <w:color w:val="000000" w:themeColor="text1"/>
            <w:sz w:val="22"/>
            <w:szCs w:val="22"/>
          </w:rPr>
          <w:delText>similarity</w:delText>
        </w:r>
      </w:del>
      <w:ins w:id="28" w:author="Marian Louise Schmidt" w:date="2025-10-07T10:15:00Z" w16du:dateUtc="2025-10-07T14:15:00Z">
        <w:r w:rsidR="003B0D31">
          <w:rPr>
            <w:rFonts w:ascii="Times New Roman" w:hAnsi="Times New Roman" w:cs="Times New Roman"/>
            <w:color w:val="000000" w:themeColor="text1"/>
            <w:sz w:val="22"/>
            <w:szCs w:val="22"/>
          </w:rPr>
          <w:t>relatedness</w:t>
        </w:r>
      </w:ins>
      <w:r w:rsidRPr="00F32735">
        <w:rPr>
          <w:rFonts w:ascii="Times New Roman" w:hAnsi="Times New Roman" w:cs="Times New Roman"/>
          <w:color w:val="000000" w:themeColor="text1"/>
          <w:sz w:val="22"/>
          <w:szCs w:val="22"/>
        </w:rPr>
        <w:t xml:space="preserve">, </w:t>
      </w:r>
      <m:oMath>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U</m:t>
            </m:r>
          </m:e>
          <m:sup>
            <m:r>
              <w:rPr>
                <w:rFonts w:ascii="Cambria Math" w:hAnsi="Cambria Math" w:cs="Times New Roman"/>
                <w:color w:val="000000" w:themeColor="text1"/>
                <w:sz w:val="22"/>
                <w:szCs w:val="22"/>
              </w:rPr>
              <m:t>A</m:t>
            </m:r>
          </m:sup>
        </m:sSup>
      </m:oMath>
      <w:r w:rsidRPr="00F32735">
        <w:rPr>
          <w:rFonts w:ascii="Times New Roman" w:hAnsi="Times New Roman" w:cs="Times New Roman"/>
          <w:color w:val="000000" w:themeColor="text1"/>
          <w:sz w:val="22"/>
          <w:szCs w:val="22"/>
        </w:rPr>
        <w:t xml:space="preserve">  also </w:t>
      </w:r>
      <w:del w:id="29"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considers </w:delText>
        </w:r>
      </w:del>
      <w:ins w:id="30" w:author="Marian Louise Schmidt" w:date="2025-10-07T10:15:00Z" w16du:dateUtc="2025-10-07T14:15:00Z">
        <w:r w:rsidR="003B0D31">
          <w:rPr>
            <w:rFonts w:ascii="Times New Roman" w:hAnsi="Times New Roman" w:cs="Times New Roman"/>
            <w:color w:val="000000" w:themeColor="text1"/>
            <w:sz w:val="22"/>
            <w:szCs w:val="22"/>
          </w:rPr>
          <w:t>captures</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absolute differences</w:t>
      </w:r>
      <w:ins w:id="31" w:author="Marian Louise Schmidt" w:date="2025-10-07T10:15:00Z" w16du:dateUtc="2025-10-07T14:15:00Z">
        <w:r w:rsidR="003B0D31">
          <w:rPr>
            <w:rFonts w:ascii="Times New Roman" w:hAnsi="Times New Roman" w:cs="Times New Roman"/>
            <w:color w:val="000000" w:themeColor="text1"/>
            <w:sz w:val="22"/>
            <w:szCs w:val="22"/>
          </w:rPr>
          <w:t xml:space="preserve"> in abundance</w:t>
        </w:r>
      </w:ins>
      <w:r w:rsidRPr="00F32735">
        <w:rPr>
          <w:rFonts w:ascii="Times New Roman" w:hAnsi="Times New Roman" w:cs="Times New Roman"/>
          <w:color w:val="000000" w:themeColor="text1"/>
          <w:sz w:val="22"/>
          <w:szCs w:val="22"/>
        </w:rPr>
        <w:t xml:space="preserve">. </w:t>
      </w:r>
      <w:ins w:id="32" w:author="Marian Louise Schmidt" w:date="2025-10-07T10:15:00Z" w16du:dateUtc="2025-10-07T14:15:00Z">
        <w:r w:rsidR="003B0D31">
          <w:rPr>
            <w:rFonts w:ascii="Times New Roman" w:hAnsi="Times New Roman" w:cs="Times New Roman"/>
            <w:color w:val="000000" w:themeColor="text1"/>
            <w:sz w:val="22"/>
            <w:szCs w:val="22"/>
          </w:rPr>
          <w:t xml:space="preserve">Consequently, understanding how </w:t>
        </w:r>
      </w:ins>
      <w:del w:id="33" w:author="Marian Louise Schmidt" w:date="2025-10-07T10:15:00Z" w16du:dateUtc="2025-10-07T14:15:00Z">
        <w:r w:rsidRPr="00F32735" w:rsidDel="003B0D31">
          <w:rPr>
            <w:rFonts w:ascii="Times New Roman" w:hAnsi="Times New Roman" w:cs="Times New Roman"/>
            <w:color w:val="000000" w:themeColor="text1"/>
            <w:sz w:val="22"/>
            <w:szCs w:val="22"/>
          </w:rPr>
          <w:delText xml:space="preserve">As such, it is a nontrivial task to consider how </w:delText>
        </w:r>
      </w:del>
      <m:oMath>
        <m:sSup>
          <m:sSupPr>
            <m:ctrlPr>
              <w:rPr>
                <w:rFonts w:ascii="Cambria Math" w:hAnsi="Cambria Math" w:cs="Times New Roman"/>
                <w:color w:val="000000" w:themeColor="text1"/>
                <w:sz w:val="22"/>
                <w:szCs w:val="22"/>
              </w:rPr>
            </m:ctrlPr>
          </m:sSupPr>
          <m:e>
            <m:r>
              <w:rPr>
                <w:rFonts w:ascii="Cambria Math" w:hAnsi="Cambria Math" w:cs="Times New Roman"/>
                <w:color w:val="000000" w:themeColor="text1"/>
                <w:sz w:val="22"/>
                <w:szCs w:val="22"/>
              </w:rPr>
              <m:t>U</m:t>
            </m:r>
          </m:e>
          <m:sup>
            <m:r>
              <w:rPr>
                <w:rFonts w:ascii="Cambria Math" w:hAnsi="Cambria Math" w:cs="Times New Roman"/>
                <w:color w:val="000000" w:themeColor="text1"/>
                <w:sz w:val="22"/>
                <w:szCs w:val="22"/>
              </w:rPr>
              <m:t>A</m:t>
            </m:r>
          </m:sup>
        </m:sSup>
      </m:oMath>
      <w:r w:rsidRPr="00F32735">
        <w:rPr>
          <w:rFonts w:ascii="Times New Roman" w:hAnsi="Times New Roman" w:cs="Times New Roman"/>
          <w:color w:val="000000" w:themeColor="text1"/>
          <w:sz w:val="22"/>
          <w:szCs w:val="22"/>
        </w:rPr>
        <w:t xml:space="preserve"> behaves </w:t>
      </w:r>
      <w:ins w:id="34" w:author="Marian Louise Schmidt" w:date="2025-10-07T10:15:00Z" w16du:dateUtc="2025-10-07T14:15:00Z">
        <w:r w:rsidR="003B0D31">
          <w:rPr>
            <w:rFonts w:ascii="Times New Roman" w:hAnsi="Times New Roman" w:cs="Times New Roman"/>
            <w:color w:val="000000" w:themeColor="text1"/>
            <w:sz w:val="22"/>
            <w:szCs w:val="22"/>
          </w:rPr>
          <w:t xml:space="preserve">relative to other measures of </w:t>
        </w:r>
      </w:ins>
      <w:del w:id="35" w:author="Marian Louise Schmidt" w:date="2025-10-07T10:16:00Z" w16du:dateUtc="2025-10-07T14:16:00Z">
        <w:r w:rsidRPr="00F32735" w:rsidDel="003B0D31">
          <w:rPr>
            <w:rFonts w:ascii="Times New Roman" w:hAnsi="Times New Roman" w:cs="Times New Roman"/>
            <w:color w:val="000000" w:themeColor="text1"/>
            <w:sz w:val="22"/>
            <w:szCs w:val="22"/>
          </w:rPr>
          <w:delText xml:space="preserve">in comparison to other metrics of using </w:delText>
        </w:r>
      </w:del>
      <m:oMath>
        <m:r>
          <w:rPr>
            <w:rFonts w:ascii="Cambria Math" w:hAnsi="Cambria Math" w:cs="Times New Roman"/>
            <w:color w:val="000000" w:themeColor="text1"/>
            <w:sz w:val="22"/>
            <w:szCs w:val="22"/>
          </w:rPr>
          <m:t>β</m:t>
        </m:r>
      </m:oMath>
      <w:r w:rsidRPr="00F32735">
        <w:rPr>
          <w:rFonts w:ascii="Times New Roman" w:hAnsi="Times New Roman" w:cs="Times New Roman"/>
          <w:color w:val="000000" w:themeColor="text1"/>
          <w:sz w:val="22"/>
          <w:szCs w:val="22"/>
        </w:rPr>
        <w:t>-diversity</w:t>
      </w:r>
      <w:ins w:id="36" w:author="Marian Louise Schmidt" w:date="2025-10-07T10:16:00Z" w16du:dateUtc="2025-10-07T14:16:00Z">
        <w:r w:rsidR="003B0D31">
          <w:rPr>
            <w:rFonts w:ascii="Times New Roman" w:hAnsi="Times New Roman" w:cs="Times New Roman"/>
            <w:color w:val="000000" w:themeColor="text1"/>
            <w:sz w:val="22"/>
            <w:szCs w:val="22"/>
          </w:rPr>
          <w:t xml:space="preserve"> is a nontrivial task</w:t>
        </w:r>
      </w:ins>
      <w:ins w:id="37" w:author="Marian Louise Schmidt" w:date="2025-10-07T10:18:00Z" w16du:dateUtc="2025-10-07T14:18:00Z">
        <w:r w:rsidR="003B0D31">
          <w:rPr>
            <w:rFonts w:ascii="Times New Roman" w:hAnsi="Times New Roman" w:cs="Times New Roman"/>
            <w:color w:val="000000" w:themeColor="text1"/>
            <w:sz w:val="22"/>
            <w:szCs w:val="22"/>
          </w:rPr>
          <w:t>,…</w:t>
        </w:r>
      </w:ins>
      <w:r w:rsidRPr="00F32735">
        <w:rPr>
          <w:rFonts w:ascii="Times New Roman" w:hAnsi="Times New Roman" w:cs="Times New Roman"/>
          <w:color w:val="000000" w:themeColor="text1"/>
          <w:sz w:val="22"/>
          <w:szCs w:val="22"/>
        </w:rPr>
        <w:t>.</w:t>
      </w:r>
      <w:ins w:id="38" w:author="Marian Louise Schmidt" w:date="2025-10-07T10:12:00Z" w16du:dateUtc="2025-10-07T14:12:00Z">
        <w:r w:rsidR="003B0D31">
          <w:rPr>
            <w:rFonts w:ascii="Times New Roman" w:hAnsi="Times New Roman" w:cs="Times New Roman"/>
            <w:color w:val="000000" w:themeColor="text1"/>
            <w:sz w:val="22"/>
            <w:szCs w:val="22"/>
          </w:rPr>
          <w:t>”</w:t>
        </w:r>
      </w:ins>
    </w:p>
    <w:p w14:paraId="2E45D0C7"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38DD287B" w14:textId="771CFDE9" w:rsidR="00946F20" w:rsidRPr="00F32735" w:rsidRDefault="00434865" w:rsidP="00F32735">
      <w:pPr>
        <w:adjustRightInd w:val="0"/>
        <w:snapToGrid w:val="0"/>
        <w:spacing w:after="0" w:line="240" w:lineRule="auto"/>
        <w:rPr>
          <w:rFonts w:ascii="Times New Roman" w:hAnsi="Times New Roman" w:cs="Times New Roman"/>
          <w:color w:val="3A7C22" w:themeColor="accent6" w:themeShade="BF"/>
          <w:sz w:val="22"/>
          <w:szCs w:val="22"/>
        </w:rPr>
      </w:pPr>
      <w:r w:rsidRPr="00F32735">
        <w:rPr>
          <w:rFonts w:ascii="Times New Roman" w:hAnsi="Times New Roman" w:cs="Times New Roman"/>
          <w:b/>
          <w:bCs/>
          <w:color w:val="000000" w:themeColor="text1"/>
          <w:sz w:val="22"/>
          <w:szCs w:val="22"/>
          <w:shd w:val="clear" w:color="auto" w:fill="FFFFFF"/>
        </w:rPr>
        <w:t>In addition to this, I have some minor comments that should be addressed before publication:</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99: It's informative to see how UA relates to the other metrics for specific examples, but I find it hard to draw the conclusion that it "integrates ecological realism" just from the numbers that are provided. Could you substantiate this claim more? I am also curious about how interpretable UA is compared to other metrics?</w:t>
      </w:r>
    </w:p>
    <w:p w14:paraId="781C0B6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69FE3376" w14:textId="723E6CA4" w:rsidR="00023F8E" w:rsidRDefault="00023F8E" w:rsidP="00F32735">
      <w:pPr>
        <w:adjustRightInd w:val="0"/>
        <w:snapToGrid w:val="0"/>
        <w:spacing w:after="0" w:line="240" w:lineRule="auto"/>
        <w:ind w:left="720"/>
        <w:rPr>
          <w:ins w:id="39" w:author="Marian Louise Schmidt" w:date="2025-10-07T10:13:00Z" w16du:dateUtc="2025-10-07T14:13:00Z"/>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We agree </w:t>
      </w:r>
      <w:del w:id="40"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slightly </w:delText>
        </w:r>
      </w:del>
      <w:ins w:id="41" w:author="Marian Louise Schmidt" w:date="2025-10-07T10:20:00Z" w16du:dateUtc="2025-10-07T14:20:00Z">
        <w:r w:rsidR="003B0D31">
          <w:rPr>
            <w:rFonts w:ascii="Times New Roman" w:hAnsi="Times New Roman" w:cs="Times New Roman"/>
            <w:color w:val="000000" w:themeColor="text1"/>
            <w:sz w:val="22"/>
            <w:szCs w:val="22"/>
          </w:rPr>
          <w:t>additional</w:t>
        </w:r>
      </w:ins>
      <w:del w:id="42" w:author="Marian Louise Schmidt" w:date="2025-10-07T10:20:00Z" w16du:dateUtc="2025-10-07T14:20:00Z">
        <w:r w:rsidRPr="00F32735" w:rsidDel="003B0D31">
          <w:rPr>
            <w:rFonts w:ascii="Times New Roman" w:hAnsi="Times New Roman" w:cs="Times New Roman"/>
            <w:color w:val="000000" w:themeColor="text1"/>
            <w:sz w:val="22"/>
            <w:szCs w:val="22"/>
          </w:rPr>
          <w:delText>more</w:delText>
        </w:r>
      </w:del>
      <w:r w:rsidRPr="00F32735">
        <w:rPr>
          <w:rFonts w:ascii="Times New Roman" w:hAnsi="Times New Roman" w:cs="Times New Roman"/>
          <w:color w:val="000000" w:themeColor="text1"/>
          <w:sz w:val="22"/>
          <w:szCs w:val="22"/>
        </w:rPr>
        <w:t xml:space="preserve"> nuance is </w:t>
      </w:r>
      <w:del w:id="43"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needed </w:delText>
        </w:r>
      </w:del>
      <w:ins w:id="44" w:author="Marian Louise Schmidt" w:date="2025-10-07T10:20:00Z" w16du:dateUtc="2025-10-07T14:20:00Z">
        <w:r w:rsidR="003B0D31">
          <w:rPr>
            <w:rFonts w:ascii="Times New Roman" w:hAnsi="Times New Roman" w:cs="Times New Roman"/>
            <w:color w:val="000000" w:themeColor="text1"/>
            <w:sz w:val="22"/>
            <w:szCs w:val="22"/>
          </w:rPr>
          <w:t>warranted</w:t>
        </w:r>
      </w:ins>
      <w:del w:id="45" w:author="Marian Louise Schmidt" w:date="2025-10-07T10:20:00Z" w16du:dateUtc="2025-10-07T14:20:00Z">
        <w:r w:rsidRPr="00F32735" w:rsidDel="003B0D31">
          <w:rPr>
            <w:rFonts w:ascii="Times New Roman" w:hAnsi="Times New Roman" w:cs="Times New Roman"/>
            <w:color w:val="000000" w:themeColor="text1"/>
            <w:sz w:val="22"/>
            <w:szCs w:val="22"/>
          </w:rPr>
          <w:delText>within that claim</w:delText>
        </w:r>
      </w:del>
      <w:r w:rsidRPr="00F32735">
        <w:rPr>
          <w:rFonts w:ascii="Times New Roman" w:hAnsi="Times New Roman" w:cs="Times New Roman"/>
          <w:color w:val="000000" w:themeColor="text1"/>
          <w:sz w:val="22"/>
          <w:szCs w:val="22"/>
        </w:rPr>
        <w:t xml:space="preserve">. We’ve </w:t>
      </w:r>
      <w:del w:id="46"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updated </w:delText>
        </w:r>
      </w:del>
      <w:ins w:id="47" w:author="Marian Louise Schmidt" w:date="2025-10-07T10:20:00Z" w16du:dateUtc="2025-10-07T14:20:00Z">
        <w:r w:rsidR="003B0D31">
          <w:rPr>
            <w:rFonts w:ascii="Times New Roman" w:hAnsi="Times New Roman" w:cs="Times New Roman"/>
            <w:color w:val="000000" w:themeColor="text1"/>
            <w:sz w:val="22"/>
            <w:szCs w:val="22"/>
          </w:rPr>
          <w:t>revised</w:t>
        </w:r>
        <w:r w:rsidR="003B0D31" w:rsidRPr="00F32735">
          <w:rPr>
            <w:rFonts w:ascii="Times New Roman" w:hAnsi="Times New Roman" w:cs="Times New Roman"/>
            <w:color w:val="000000" w:themeColor="text1"/>
            <w:sz w:val="22"/>
            <w:szCs w:val="22"/>
          </w:rPr>
          <w:t xml:space="preserve"> </w:t>
        </w:r>
      </w:ins>
      <w:r w:rsidRPr="00F32735">
        <w:rPr>
          <w:rFonts w:ascii="Times New Roman" w:hAnsi="Times New Roman" w:cs="Times New Roman"/>
          <w:color w:val="000000" w:themeColor="text1"/>
          <w:sz w:val="22"/>
          <w:szCs w:val="22"/>
        </w:rPr>
        <w:t xml:space="preserve">the text to reflect that UA </w:t>
      </w:r>
      <w:proofErr w:type="gramStart"/>
      <w:r w:rsidRPr="00F32735">
        <w:rPr>
          <w:rFonts w:ascii="Times New Roman" w:hAnsi="Times New Roman" w:cs="Times New Roman"/>
          <w:color w:val="000000" w:themeColor="text1"/>
          <w:sz w:val="22"/>
          <w:szCs w:val="22"/>
        </w:rPr>
        <w:t>is able to</w:t>
      </w:r>
      <w:proofErr w:type="gramEnd"/>
      <w:r w:rsidRPr="00F32735">
        <w:rPr>
          <w:rFonts w:ascii="Times New Roman" w:hAnsi="Times New Roman" w:cs="Times New Roman"/>
          <w:color w:val="000000" w:themeColor="text1"/>
          <w:sz w:val="22"/>
          <w:szCs w:val="22"/>
        </w:rPr>
        <w:t xml:space="preserve"> integrate multiple axes of important ecological variation, but that</w:t>
      </w:r>
      <w:ins w:id="48" w:author="Marian Louise Schmidt" w:date="2025-10-07T10:20:00Z" w16du:dateUtc="2025-10-07T14:20:00Z">
        <w:r w:rsidR="003B0D31">
          <w:rPr>
            <w:rFonts w:ascii="Times New Roman" w:hAnsi="Times New Roman" w:cs="Times New Roman"/>
            <w:color w:val="000000" w:themeColor="text1"/>
            <w:sz w:val="22"/>
            <w:szCs w:val="22"/>
          </w:rPr>
          <w:t xml:space="preserve"> this</w:t>
        </w:r>
      </w:ins>
      <w:del w:id="49" w:author="Marian Louise Schmidt" w:date="2025-10-07T10:20:00Z" w16du:dateUtc="2025-10-07T14:20:00Z">
        <w:r w:rsidRPr="00F32735" w:rsidDel="003B0D31">
          <w:rPr>
            <w:rFonts w:ascii="Times New Roman" w:hAnsi="Times New Roman" w:cs="Times New Roman"/>
            <w:color w:val="000000" w:themeColor="text1"/>
            <w:sz w:val="22"/>
            <w:szCs w:val="22"/>
          </w:rPr>
          <w:delText>, as a result</w:delText>
        </w:r>
      </w:del>
      <w:ins w:id="50" w:author="Marian Louise Schmidt" w:date="2025-10-07T10:20:00Z" w16du:dateUtc="2025-10-07T14:20:00Z">
        <w:r w:rsidR="003B0D31">
          <w:rPr>
            <w:rFonts w:ascii="Times New Roman" w:hAnsi="Times New Roman" w:cs="Times New Roman"/>
            <w:color w:val="000000" w:themeColor="text1"/>
            <w:sz w:val="22"/>
            <w:szCs w:val="22"/>
          </w:rPr>
          <w:t xml:space="preserve"> integrative nature</w:t>
        </w:r>
      </w:ins>
      <w:del w:id="51" w:author="Marian Louise Schmidt" w:date="2025-10-07T10:20:00Z" w16du:dateUtc="2025-10-07T14:20:00Z">
        <w:r w:rsidRPr="00F32735" w:rsidDel="003B0D31">
          <w:rPr>
            <w:rFonts w:ascii="Times New Roman" w:hAnsi="Times New Roman" w:cs="Times New Roman"/>
            <w:color w:val="000000" w:themeColor="text1"/>
            <w:sz w:val="22"/>
            <w:szCs w:val="22"/>
          </w:rPr>
          <w:delText>,</w:delText>
        </w:r>
      </w:del>
      <w:ins w:id="52" w:author="Marian Louise Schmidt" w:date="2025-10-07T10:20:00Z" w16du:dateUtc="2025-10-07T14:20:00Z">
        <w:r w:rsidR="003B0D31">
          <w:rPr>
            <w:rFonts w:ascii="Times New Roman" w:hAnsi="Times New Roman" w:cs="Times New Roman"/>
            <w:color w:val="000000" w:themeColor="text1"/>
            <w:sz w:val="22"/>
            <w:szCs w:val="22"/>
          </w:rPr>
          <w:t xml:space="preserve"> makes</w:t>
        </w:r>
      </w:ins>
      <w:r w:rsidRPr="00F32735">
        <w:rPr>
          <w:rFonts w:ascii="Times New Roman" w:hAnsi="Times New Roman" w:cs="Times New Roman"/>
          <w:color w:val="000000" w:themeColor="text1"/>
          <w:sz w:val="22"/>
          <w:szCs w:val="22"/>
        </w:rPr>
        <w:t xml:space="preserve"> its interpretation </w:t>
      </w:r>
      <w:del w:id="53" w:author="Marian Louise Schmidt" w:date="2025-10-07T10:20:00Z" w16du:dateUtc="2025-10-07T14:20:00Z">
        <w:r w:rsidRPr="00F32735" w:rsidDel="003B0D31">
          <w:rPr>
            <w:rFonts w:ascii="Times New Roman" w:hAnsi="Times New Roman" w:cs="Times New Roman"/>
            <w:color w:val="000000" w:themeColor="text1"/>
            <w:sz w:val="22"/>
            <w:szCs w:val="22"/>
          </w:rPr>
          <w:delText xml:space="preserve">is </w:delText>
        </w:r>
      </w:del>
      <w:r w:rsidRPr="00F32735">
        <w:rPr>
          <w:rFonts w:ascii="Times New Roman" w:hAnsi="Times New Roman" w:cs="Times New Roman"/>
          <w:color w:val="000000" w:themeColor="text1"/>
          <w:sz w:val="22"/>
          <w:szCs w:val="22"/>
        </w:rPr>
        <w:t xml:space="preserve">more complex. This </w:t>
      </w:r>
      <w:del w:id="54" w:author="Marian Louise Schmidt" w:date="2025-10-07T10:21:00Z" w16du:dateUtc="2025-10-07T14:21:00Z">
        <w:r w:rsidRPr="00F32735" w:rsidDel="003B0D31">
          <w:rPr>
            <w:rFonts w:ascii="Times New Roman" w:hAnsi="Times New Roman" w:cs="Times New Roman"/>
            <w:color w:val="000000" w:themeColor="text1"/>
            <w:sz w:val="22"/>
            <w:szCs w:val="22"/>
          </w:rPr>
          <w:delText xml:space="preserve">leads </w:delText>
        </w:r>
      </w:del>
      <w:ins w:id="55" w:author="Marian Louise Schmidt" w:date="2025-10-07T10:21:00Z" w16du:dateUtc="2025-10-07T14:21:00Z">
        <w:r w:rsidR="003B0D31">
          <w:rPr>
            <w:rFonts w:ascii="Times New Roman" w:hAnsi="Times New Roman" w:cs="Times New Roman"/>
            <w:color w:val="000000" w:themeColor="text1"/>
            <w:sz w:val="22"/>
            <w:szCs w:val="22"/>
          </w:rPr>
          <w:t>revision provides a natural transition to the new analyses presented in our study, as follows</w:t>
        </w:r>
      </w:ins>
      <w:del w:id="56" w:author="Marian Louise Schmidt" w:date="2025-10-07T10:21:00Z" w16du:dateUtc="2025-10-07T14:21:00Z">
        <w:r w:rsidRPr="00F32735" w:rsidDel="003B0D31">
          <w:rPr>
            <w:rFonts w:ascii="Times New Roman" w:hAnsi="Times New Roman" w:cs="Times New Roman"/>
            <w:color w:val="000000" w:themeColor="text1"/>
            <w:sz w:val="22"/>
            <w:szCs w:val="22"/>
          </w:rPr>
          <w:delText>well to the additional analyses we present using our new datasets, e.g.</w:delText>
        </w:r>
      </w:del>
      <w:r w:rsidRPr="00F32735">
        <w:rPr>
          <w:rFonts w:ascii="Times New Roman" w:hAnsi="Times New Roman" w:cs="Times New Roman"/>
          <w:color w:val="000000" w:themeColor="text1"/>
          <w:sz w:val="22"/>
          <w:szCs w:val="22"/>
        </w:rPr>
        <w:t>:</w:t>
      </w:r>
    </w:p>
    <w:p w14:paraId="23183F18"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6638A627" w14:textId="66F75519" w:rsidR="00023F8E" w:rsidRPr="00DC26D7" w:rsidDel="00DC26D7" w:rsidRDefault="00DC26D7">
      <w:pPr>
        <w:adjustRightInd w:val="0"/>
        <w:snapToGrid w:val="0"/>
        <w:spacing w:after="0" w:line="240" w:lineRule="auto"/>
        <w:ind w:left="1440"/>
        <w:rPr>
          <w:del w:id="57" w:author="Marian Louise Schmidt" w:date="2025-10-07T10:24:00Z" w16du:dateUtc="2025-10-07T14:24:00Z"/>
          <w:rFonts w:ascii="Times New Roman" w:hAnsi="Times New Roman" w:cs="Times New Roman"/>
          <w:sz w:val="22"/>
          <w:szCs w:val="22"/>
        </w:rPr>
        <w:pPrChange w:id="58" w:author="Marian Louise Schmidt" w:date="2025-10-07T10:24:00Z" w16du:dateUtc="2025-10-07T14:24:00Z">
          <w:pPr>
            <w:adjustRightInd w:val="0"/>
            <w:snapToGrid w:val="0"/>
            <w:spacing w:after="0" w:line="240" w:lineRule="auto"/>
            <w:ind w:left="720"/>
          </w:pPr>
        </w:pPrChange>
      </w:pPr>
      <w:ins w:id="59" w:author="Marian Louise Schmidt" w:date="2025-10-07T10:28:00Z" w16du:dateUtc="2025-10-07T14:28:00Z">
        <w:r>
          <w:rPr>
            <w:rFonts w:ascii="Times New Roman" w:hAnsi="Times New Roman" w:cs="Times New Roman"/>
            <w:sz w:val="22"/>
            <w:szCs w:val="22"/>
          </w:rPr>
          <w:t xml:space="preserve">Line XX: </w:t>
        </w:r>
      </w:ins>
      <w:ins w:id="60" w:author="Marian Louise Schmidt" w:date="2025-10-07T10:24:00Z" w16du:dateUtc="2025-10-07T14:24:00Z">
        <w:r>
          <w:rPr>
            <w:rFonts w:ascii="Times New Roman" w:hAnsi="Times New Roman" w:cs="Times New Roman"/>
            <w:sz w:val="22"/>
            <w:szCs w:val="22"/>
          </w:rPr>
          <w:t>“</w:t>
        </w:r>
        <w:r w:rsidRPr="00DC26D7">
          <w:rPr>
            <w:rFonts w:ascii="Times New Roman" w:hAnsi="Times New Roman" w:cs="Times New Roman"/>
            <w:sz w:val="22"/>
            <w:szCs w:val="22"/>
            <w:rPrChange w:id="61" w:author="Marian Louise Schmidt" w:date="2025-10-07T10:24:00Z" w16du:dateUtc="2025-10-07T14:24:00Z">
              <w:rPr/>
            </w:rPrChange>
          </w:rPr>
          <w:t xml:space="preserve">These scenarios demonstrate that </w:t>
        </w:r>
      </w:ins>
      <m:oMath>
        <m:sSup>
          <m:sSupPr>
            <m:ctrlPr>
              <w:ins w:id="62" w:author="Marian Louise Schmidt" w:date="2025-10-07T10:24:00Z" w16du:dateUtc="2025-10-07T14:24:00Z">
                <w:rPr>
                  <w:rFonts w:ascii="Cambria Math" w:hAnsi="Cambria Math" w:cs="Times New Roman"/>
                  <w:sz w:val="22"/>
                  <w:szCs w:val="22"/>
                </w:rPr>
              </w:ins>
            </m:ctrlPr>
          </m:sSupPr>
          <m:e>
            <m:r>
              <w:ins w:id="63" w:author="Marian Louise Schmidt" w:date="2025-10-07T10:24:00Z" w16du:dateUtc="2025-10-07T14:24:00Z">
                <w:rPr>
                  <w:rFonts w:ascii="Cambria Math" w:hAnsi="Cambria Math" w:cs="Times New Roman"/>
                  <w:sz w:val="22"/>
                  <w:szCs w:val="22"/>
                  <w:rPrChange w:id="64" w:author="Marian Louise Schmidt" w:date="2025-10-07T10:24:00Z" w16du:dateUtc="2025-10-07T14:24:00Z">
                    <w:rPr>
                      <w:rFonts w:ascii="Cambria Math" w:hAnsi="Cambria Math"/>
                    </w:rPr>
                  </w:rPrChange>
                </w:rPr>
                <m:t>U</m:t>
              </w:ins>
            </m:r>
          </m:e>
          <m:sup>
            <m:r>
              <w:ins w:id="65" w:author="Marian Louise Schmidt" w:date="2025-10-07T10:24:00Z" w16du:dateUtc="2025-10-07T14:24:00Z">
                <w:rPr>
                  <w:rFonts w:ascii="Cambria Math" w:hAnsi="Cambria Math" w:cs="Times New Roman"/>
                  <w:sz w:val="22"/>
                  <w:szCs w:val="22"/>
                  <w:rPrChange w:id="66" w:author="Marian Louise Schmidt" w:date="2025-10-07T10:24:00Z" w16du:dateUtc="2025-10-07T14:24:00Z">
                    <w:rPr>
                      <w:rFonts w:ascii="Cambria Math" w:hAnsi="Cambria Math"/>
                    </w:rPr>
                  </w:rPrChange>
                </w:rPr>
                <m:t>A</m:t>
              </w:ins>
            </m:r>
          </m:sup>
        </m:sSup>
      </m:oMath>
      <w:ins w:id="67" w:author="Marian Louise Schmidt" w:date="2025-10-07T10:24:00Z" w16du:dateUtc="2025-10-07T14:24:00Z">
        <w:r w:rsidRPr="00DC26D7">
          <w:rPr>
            <w:rFonts w:ascii="Times New Roman" w:hAnsi="Times New Roman" w:cs="Times New Roman"/>
            <w:sz w:val="22"/>
            <w:szCs w:val="22"/>
            <w:rPrChange w:id="68" w:author="Marian Louise Schmidt" w:date="2025-10-07T10:24:00Z" w16du:dateUtc="2025-10-07T14:24:00Z">
              <w:rPr/>
            </w:rPrChange>
          </w:rPr>
          <w:t xml:space="preserve"> can integrate changes along multiple, ecologically relevant axes, including differences in composition, phylogenetic similarity, and microbial load. However, because a given </w:t>
        </w:r>
      </w:ins>
      <m:oMath>
        <m:sSup>
          <m:sSupPr>
            <m:ctrlPr>
              <w:ins w:id="69" w:author="Marian Louise Schmidt" w:date="2025-10-07T10:24:00Z" w16du:dateUtc="2025-10-07T14:24:00Z">
                <w:rPr>
                  <w:rFonts w:ascii="Cambria Math" w:hAnsi="Cambria Math" w:cs="Times New Roman"/>
                  <w:sz w:val="22"/>
                  <w:szCs w:val="22"/>
                </w:rPr>
              </w:ins>
            </m:ctrlPr>
          </m:sSupPr>
          <m:e>
            <m:r>
              <w:ins w:id="70" w:author="Marian Louise Schmidt" w:date="2025-10-07T10:24:00Z" w16du:dateUtc="2025-10-07T14:24:00Z">
                <w:rPr>
                  <w:rFonts w:ascii="Cambria Math" w:hAnsi="Cambria Math" w:cs="Times New Roman"/>
                  <w:sz w:val="22"/>
                  <w:szCs w:val="22"/>
                  <w:rPrChange w:id="71" w:author="Marian Louise Schmidt" w:date="2025-10-07T10:24:00Z" w16du:dateUtc="2025-10-07T14:24:00Z">
                    <w:rPr>
                      <w:rFonts w:ascii="Cambria Math" w:hAnsi="Cambria Math"/>
                    </w:rPr>
                  </w:rPrChange>
                </w:rPr>
                <m:t>U</m:t>
              </w:ins>
            </m:r>
          </m:e>
          <m:sup>
            <m:r>
              <w:ins w:id="72" w:author="Marian Louise Schmidt" w:date="2025-10-07T10:24:00Z" w16du:dateUtc="2025-10-07T14:24:00Z">
                <w:rPr>
                  <w:rFonts w:ascii="Cambria Math" w:hAnsi="Cambria Math" w:cs="Times New Roman"/>
                  <w:sz w:val="22"/>
                  <w:szCs w:val="22"/>
                  <w:rPrChange w:id="73" w:author="Marian Louise Schmidt" w:date="2025-10-07T10:24:00Z" w16du:dateUtc="2025-10-07T14:24:00Z">
                    <w:rPr>
                      <w:rFonts w:ascii="Cambria Math" w:hAnsi="Cambria Math"/>
                    </w:rPr>
                  </w:rPrChange>
                </w:rPr>
                <m:t>A</m:t>
              </w:ins>
            </m:r>
          </m:sup>
        </m:sSup>
      </m:oMath>
      <w:ins w:id="74" w:author="Marian Louise Schmidt" w:date="2025-10-07T10:24:00Z" w16du:dateUtc="2025-10-07T14:24:00Z">
        <w:r w:rsidRPr="00DC26D7">
          <w:rPr>
            <w:rFonts w:ascii="Times New Roman" w:hAnsi="Times New Roman" w:cs="Times New Roman"/>
            <w:sz w:val="22"/>
            <w:szCs w:val="22"/>
            <w:rPrChange w:id="75" w:author="Marian Louise Schmidt" w:date="2025-10-07T10:24:00Z" w16du:dateUtc="2025-10-07T14:24:00Z">
              <w:rPr/>
            </w:rPrChange>
          </w:rPr>
          <w:t xml:space="preserve"> distance reflects multiple drivers of variation between communities, its interpretation requires additional data analyses to disentangle the relative contributions of abundance versus compositional change. To illustrate the sensitivity of  </w:t>
        </w:r>
      </w:ins>
      <m:oMath>
        <m:sSup>
          <m:sSupPr>
            <m:ctrlPr>
              <w:ins w:id="76" w:author="Marian Louise Schmidt" w:date="2025-10-07T10:24:00Z" w16du:dateUtc="2025-10-07T14:24:00Z">
                <w:rPr>
                  <w:rFonts w:ascii="Cambria Math" w:hAnsi="Cambria Math" w:cs="Times New Roman"/>
                  <w:sz w:val="22"/>
                  <w:szCs w:val="22"/>
                </w:rPr>
              </w:ins>
            </m:ctrlPr>
          </m:sSupPr>
          <m:e>
            <m:r>
              <w:ins w:id="77" w:author="Marian Louise Schmidt" w:date="2025-10-07T10:24:00Z" w16du:dateUtc="2025-10-07T14:24:00Z">
                <w:rPr>
                  <w:rFonts w:ascii="Cambria Math" w:hAnsi="Cambria Math" w:cs="Times New Roman"/>
                  <w:sz w:val="22"/>
                  <w:szCs w:val="22"/>
                  <w:rPrChange w:id="78" w:author="Marian Louise Schmidt" w:date="2025-10-07T10:24:00Z" w16du:dateUtc="2025-10-07T14:24:00Z">
                    <w:rPr>
                      <w:rFonts w:ascii="Cambria Math" w:hAnsi="Cambria Math"/>
                    </w:rPr>
                  </w:rPrChange>
                </w:rPr>
                <m:t>U</m:t>
              </w:ins>
            </m:r>
          </m:e>
          <m:sup>
            <m:r>
              <w:ins w:id="79" w:author="Marian Louise Schmidt" w:date="2025-10-07T10:24:00Z" w16du:dateUtc="2025-10-07T14:24:00Z">
                <w:rPr>
                  <w:rFonts w:ascii="Cambria Math" w:hAnsi="Cambria Math" w:cs="Times New Roman"/>
                  <w:sz w:val="22"/>
                  <w:szCs w:val="22"/>
                  <w:rPrChange w:id="80" w:author="Marian Louise Schmidt" w:date="2025-10-07T10:24:00Z" w16du:dateUtc="2025-10-07T14:24:00Z">
                    <w:rPr>
                      <w:rFonts w:ascii="Cambria Math" w:hAnsi="Cambria Math"/>
                    </w:rPr>
                  </w:rPrChange>
                </w:rPr>
                <m:t>A</m:t>
              </w:ins>
            </m:r>
          </m:sup>
        </m:sSup>
        <m:r>
          <w:ins w:id="81" w:author="Marian Louise Schmidt" w:date="2025-10-07T10:24:00Z" w16du:dateUtc="2025-10-07T14:24:00Z">
            <w:rPr>
              <w:rFonts w:ascii="Cambria Math" w:hAnsi="Cambria Math" w:cs="Times New Roman"/>
              <w:sz w:val="22"/>
              <w:szCs w:val="22"/>
              <w:rPrChange w:id="82" w:author="Marian Louise Schmidt" w:date="2025-10-07T10:24:00Z" w16du:dateUtc="2025-10-07T14:24:00Z">
                <w:rPr>
                  <w:rFonts w:ascii="Cambria Math" w:hAnsi="Cambria Math"/>
                </w:rPr>
              </w:rPrChange>
            </w:rPr>
            <m:t xml:space="preserve"> </m:t>
          </w:ins>
        </m:r>
      </m:oMath>
      <w:ins w:id="83" w:author="Marian Louise Schmidt" w:date="2025-10-07T10:24:00Z" w16du:dateUtc="2025-10-07T14:24:00Z">
        <w:r w:rsidRPr="00DC26D7">
          <w:rPr>
            <w:rFonts w:ascii="Times New Roman" w:hAnsi="Times New Roman" w:cs="Times New Roman"/>
            <w:sz w:val="22"/>
            <w:szCs w:val="22"/>
            <w:rPrChange w:id="84" w:author="Marian Louise Schmidt" w:date="2025-10-07T10:24:00Z" w16du:dateUtc="2025-10-07T14:24:00Z">
              <w:rPr/>
            </w:rPrChange>
          </w:rPr>
          <w:t>to these dimensions, we re-analyzed four previously published datasets spanning diverse microbial systems.</w:t>
        </w:r>
        <w:r>
          <w:rPr>
            <w:rFonts w:ascii="Times New Roman" w:hAnsi="Times New Roman" w:cs="Times New Roman"/>
            <w:sz w:val="22"/>
            <w:szCs w:val="22"/>
          </w:rPr>
          <w:t>”</w:t>
        </w:r>
        <w:r w:rsidRPr="00DC26D7">
          <w:rPr>
            <w:rFonts w:ascii="Times New Roman" w:hAnsi="Times New Roman" w:cs="Times New Roman"/>
            <w:sz w:val="22"/>
            <w:szCs w:val="22"/>
            <w:rPrChange w:id="85" w:author="Marian Louise Schmidt" w:date="2025-10-07T10:24:00Z" w16du:dateUtc="2025-10-07T14:24:00Z">
              <w:rPr/>
            </w:rPrChange>
          </w:rPr>
          <w:t xml:space="preserve"> </w:t>
        </w:r>
      </w:ins>
      <w:del w:id="86" w:author="Marian Louise Schmidt" w:date="2025-10-07T10:24:00Z" w16du:dateUtc="2025-10-07T14:24:00Z">
        <w:r w:rsidR="00023F8E" w:rsidRPr="00DC26D7" w:rsidDel="00DC26D7">
          <w:rPr>
            <w:rFonts w:ascii="Times New Roman" w:hAnsi="Times New Roman" w:cs="Times New Roman"/>
            <w:color w:val="3A7C22" w:themeColor="accent6" w:themeShade="BF"/>
            <w:sz w:val="22"/>
            <w:szCs w:val="22"/>
          </w:rPr>
          <w:delText>“</w:delText>
        </w:r>
        <w:r w:rsidR="00023F8E" w:rsidRPr="00DC26D7" w:rsidDel="00DC26D7">
          <w:rPr>
            <w:rFonts w:ascii="Times New Roman" w:hAnsi="Times New Roman" w:cs="Times New Roman"/>
            <w:sz w:val="22"/>
            <w:szCs w:val="22"/>
          </w:rPr>
          <w:delText xml:space="preserve">These scenarios demonstrate that </w:delText>
        </w:r>
      </w:del>
      <m:oMath>
        <m:sSup>
          <m:sSupPr>
            <m:ctrlPr>
              <w:del w:id="87" w:author="Marian Louise Schmidt" w:date="2025-10-07T10:24:00Z" w16du:dateUtc="2025-10-07T14:24:00Z">
                <w:rPr>
                  <w:rFonts w:ascii="Cambria Math" w:hAnsi="Cambria Math" w:cs="Times New Roman"/>
                  <w:sz w:val="22"/>
                  <w:szCs w:val="22"/>
                </w:rPr>
              </w:del>
            </m:ctrlPr>
          </m:sSupPr>
          <m:e>
            <m:r>
              <w:del w:id="88" w:author="Marian Louise Schmidt" w:date="2025-10-07T10:24:00Z" w16du:dateUtc="2025-10-07T14:24:00Z">
                <w:rPr>
                  <w:rFonts w:ascii="Cambria Math" w:hAnsi="Cambria Math" w:cs="Times New Roman"/>
                  <w:sz w:val="22"/>
                  <w:szCs w:val="22"/>
                </w:rPr>
                <m:t>U</m:t>
              </w:del>
            </m:r>
          </m:e>
          <m:sup>
            <m:r>
              <w:del w:id="89" w:author="Marian Louise Schmidt" w:date="2025-10-07T10:24:00Z" w16du:dateUtc="2025-10-07T14:24:00Z">
                <w:rPr>
                  <w:rFonts w:ascii="Cambria Math" w:hAnsi="Cambria Math" w:cs="Times New Roman"/>
                  <w:sz w:val="22"/>
                  <w:szCs w:val="22"/>
                </w:rPr>
                <m:t>A</m:t>
              </w:del>
            </m:r>
          </m:sup>
        </m:sSup>
      </m:oMath>
      <w:del w:id="90" w:author="Marian Louise Schmidt" w:date="2025-10-07T10:24:00Z" w16du:dateUtc="2025-10-07T14:24:00Z">
        <w:r w:rsidR="00023F8E" w:rsidRPr="00DC26D7" w:rsidDel="00DC26D7">
          <w:rPr>
            <w:rFonts w:ascii="Times New Roman" w:hAnsi="Times New Roman" w:cs="Times New Roman"/>
            <w:sz w:val="22"/>
            <w:szCs w:val="22"/>
          </w:rPr>
          <w:delText xml:space="preserve"> can integrate changes along multiple, ecologically relevant axes </w:delText>
        </w:r>
      </w:del>
      <w:del w:id="91" w:author="Marian Louise Schmidt" w:date="2025-10-07T10:21:00Z" w16du:dateUtc="2025-10-07T14:21:00Z">
        <w:r w:rsidR="00023F8E" w:rsidRPr="00DC26D7" w:rsidDel="00DC26D7">
          <w:rPr>
            <w:rFonts w:ascii="Times New Roman" w:hAnsi="Times New Roman" w:cs="Times New Roman"/>
            <w:sz w:val="22"/>
            <w:szCs w:val="22"/>
          </w:rPr>
          <w:delText>(</w:delText>
        </w:r>
      </w:del>
      <w:del w:id="92" w:author="Marian Louise Schmidt" w:date="2025-10-07T10:24:00Z" w16du:dateUtc="2025-10-07T14:24:00Z">
        <w:r w:rsidR="00023F8E" w:rsidRPr="00DC26D7" w:rsidDel="00DC26D7">
          <w:rPr>
            <w:rFonts w:ascii="Times New Roman" w:hAnsi="Times New Roman" w:cs="Times New Roman"/>
            <w:sz w:val="22"/>
            <w:szCs w:val="22"/>
          </w:rPr>
          <w:delText xml:space="preserve">including differences in composition, phylogenetic similarity, and microbial load). However, because a given </w:delText>
        </w:r>
      </w:del>
      <m:oMath>
        <m:sSup>
          <m:sSupPr>
            <m:ctrlPr>
              <w:del w:id="93" w:author="Marian Louise Schmidt" w:date="2025-10-07T10:24:00Z" w16du:dateUtc="2025-10-07T14:24:00Z">
                <w:rPr>
                  <w:rFonts w:ascii="Cambria Math" w:hAnsi="Cambria Math" w:cs="Times New Roman"/>
                  <w:sz w:val="22"/>
                  <w:szCs w:val="22"/>
                </w:rPr>
              </w:del>
            </m:ctrlPr>
          </m:sSupPr>
          <m:e>
            <m:r>
              <w:del w:id="94" w:author="Marian Louise Schmidt" w:date="2025-10-07T10:24:00Z" w16du:dateUtc="2025-10-07T14:24:00Z">
                <w:rPr>
                  <w:rFonts w:ascii="Cambria Math" w:hAnsi="Cambria Math" w:cs="Times New Roman"/>
                  <w:sz w:val="22"/>
                  <w:szCs w:val="22"/>
                </w:rPr>
                <m:t>U</m:t>
              </w:del>
            </m:r>
          </m:e>
          <m:sup>
            <m:r>
              <w:del w:id="95" w:author="Marian Louise Schmidt" w:date="2025-10-07T10:24:00Z" w16du:dateUtc="2025-10-07T14:24:00Z">
                <w:rPr>
                  <w:rFonts w:ascii="Cambria Math" w:hAnsi="Cambria Math" w:cs="Times New Roman"/>
                  <w:sz w:val="22"/>
                  <w:szCs w:val="22"/>
                </w:rPr>
                <m:t>A</m:t>
              </w:del>
            </m:r>
          </m:sup>
        </m:sSup>
      </m:oMath>
      <w:del w:id="96" w:author="Marian Louise Schmidt" w:date="2025-10-07T10:24:00Z" w16du:dateUtc="2025-10-07T14:24:00Z">
        <w:r w:rsidR="00023F8E" w:rsidRPr="00DC26D7" w:rsidDel="00DC26D7">
          <w:rPr>
            <w:rFonts w:ascii="Times New Roman" w:hAnsi="Times New Roman" w:cs="Times New Roman"/>
            <w:sz w:val="22"/>
            <w:szCs w:val="22"/>
          </w:rPr>
          <w:delText xml:space="preserve"> distance is the result of multiple drivers of variation between communities, its interpretation likely requires additional data analyses – are differences being driven primarily by changes in absolute abundance, or composition? </w:delText>
        </w:r>
      </w:del>
    </w:p>
    <w:p w14:paraId="4034FFF5" w14:textId="2114D983" w:rsidR="00023F8E" w:rsidRPr="00DC26D7" w:rsidDel="00DC26D7" w:rsidRDefault="00023F8E">
      <w:pPr>
        <w:adjustRightInd w:val="0"/>
        <w:snapToGrid w:val="0"/>
        <w:spacing w:after="0" w:line="240" w:lineRule="auto"/>
        <w:ind w:left="1440"/>
        <w:rPr>
          <w:del w:id="97" w:author="Marian Louise Schmidt" w:date="2025-10-07T10:24:00Z" w16du:dateUtc="2025-10-07T14:24:00Z"/>
          <w:rFonts w:ascii="Times New Roman" w:hAnsi="Times New Roman" w:cs="Times New Roman"/>
          <w:sz w:val="22"/>
          <w:szCs w:val="22"/>
        </w:rPr>
        <w:pPrChange w:id="98" w:author="Marian Louise Schmidt" w:date="2025-10-07T10:24:00Z" w16du:dateUtc="2025-10-07T14:24:00Z">
          <w:pPr>
            <w:adjustRightInd w:val="0"/>
            <w:snapToGrid w:val="0"/>
            <w:spacing w:after="0" w:line="240" w:lineRule="auto"/>
            <w:ind w:left="720"/>
          </w:pPr>
        </w:pPrChange>
      </w:pPr>
      <w:del w:id="99" w:author="Marian Louise Schmidt" w:date="2025-10-07T10:24:00Z" w16du:dateUtc="2025-10-07T14:24:00Z">
        <w:r w:rsidRPr="00DC26D7" w:rsidDel="00DC26D7">
          <w:rPr>
            <w:rFonts w:ascii="Times New Roman" w:hAnsi="Times New Roman" w:cs="Times New Roman"/>
            <w:sz w:val="22"/>
            <w:szCs w:val="22"/>
          </w:rPr>
          <w:delText xml:space="preserve">To illustrate the sensitivity of </w:delText>
        </w:r>
      </w:del>
      <m:oMath>
        <m:sSup>
          <m:sSupPr>
            <m:ctrlPr>
              <w:del w:id="100" w:author="Marian Louise Schmidt" w:date="2025-10-07T10:24:00Z" w16du:dateUtc="2025-10-07T14:24:00Z">
                <w:rPr>
                  <w:rFonts w:ascii="Cambria Math" w:hAnsi="Cambria Math" w:cs="Times New Roman"/>
                  <w:sz w:val="22"/>
                  <w:szCs w:val="22"/>
                </w:rPr>
              </w:del>
            </m:ctrlPr>
          </m:sSupPr>
          <m:e>
            <m:r>
              <w:del w:id="101" w:author="Marian Louise Schmidt" w:date="2025-10-07T10:24:00Z" w16du:dateUtc="2025-10-07T14:24:00Z">
                <w:rPr>
                  <w:rFonts w:ascii="Cambria Math" w:hAnsi="Cambria Math" w:cs="Times New Roman"/>
                  <w:sz w:val="22"/>
                  <w:szCs w:val="22"/>
                </w:rPr>
                <m:t>U</m:t>
              </w:del>
            </m:r>
          </m:e>
          <m:sup>
            <m:r>
              <w:del w:id="102" w:author="Marian Louise Schmidt" w:date="2025-10-07T10:24:00Z" w16du:dateUtc="2025-10-07T14:24:00Z">
                <w:rPr>
                  <w:rFonts w:ascii="Cambria Math" w:hAnsi="Cambria Math" w:cs="Times New Roman"/>
                  <w:sz w:val="22"/>
                  <w:szCs w:val="22"/>
                </w:rPr>
                <m:t>A</m:t>
              </w:del>
            </m:r>
          </m:sup>
        </m:sSup>
        <m:r>
          <w:del w:id="103" w:author="Marian Louise Schmidt" w:date="2025-10-07T10:24:00Z" w16du:dateUtc="2025-10-07T14:24:00Z">
            <w:rPr>
              <w:rFonts w:ascii="Cambria Math" w:hAnsi="Cambria Math" w:cs="Times New Roman"/>
              <w:sz w:val="22"/>
              <w:szCs w:val="22"/>
            </w:rPr>
            <m:t xml:space="preserve"> </m:t>
          </w:del>
        </m:r>
      </m:oMath>
      <w:del w:id="104" w:author="Marian Louise Schmidt" w:date="2025-10-07T10:24:00Z" w16du:dateUtc="2025-10-07T14:24:00Z">
        <w:r w:rsidRPr="00DC26D7" w:rsidDel="00DC26D7">
          <w:rPr>
            <w:rFonts w:ascii="Times New Roman" w:hAnsi="Times New Roman" w:cs="Times New Roman"/>
            <w:sz w:val="22"/>
            <w:szCs w:val="22"/>
          </w:rPr>
          <w:delText>to variation in composition and absolute abundance, we re-analysed four previously published datasets from diverse microbial systems.”</w:delText>
        </w:r>
      </w:del>
    </w:p>
    <w:p w14:paraId="34C02724" w14:textId="77777777" w:rsidR="00DC26D7" w:rsidRDefault="00434865">
      <w:pPr>
        <w:adjustRightInd w:val="0"/>
        <w:snapToGrid w:val="0"/>
        <w:spacing w:after="0" w:line="240" w:lineRule="auto"/>
        <w:ind w:left="720"/>
        <w:rPr>
          <w:ins w:id="105" w:author="Marian Louise Schmidt" w:date="2025-10-07T10:24:00Z" w16du:dateUtc="2025-10-07T14:24:00Z"/>
          <w:rFonts w:ascii="Times New Roman" w:hAnsi="Times New Roman" w:cs="Times New Roman"/>
          <w:b/>
          <w:bCs/>
          <w:color w:val="000000" w:themeColor="text1"/>
          <w:sz w:val="22"/>
          <w:szCs w:val="22"/>
          <w:shd w:val="clear" w:color="auto" w:fill="FFFFFF"/>
        </w:rPr>
        <w:pPrChange w:id="106" w:author="Marian Louise Schmidt" w:date="2025-10-07T10:24:00Z" w16du:dateUtc="2025-10-07T14:24:00Z">
          <w:pPr>
            <w:adjustRightInd w:val="0"/>
            <w:snapToGrid w:val="0"/>
            <w:spacing w:after="0" w:line="240" w:lineRule="auto"/>
          </w:pPr>
        </w:pPrChange>
      </w:pPr>
      <w:r w:rsidRPr="00DC26D7">
        <w:rPr>
          <w:rFonts w:ascii="Times New Roman" w:hAnsi="Times New Roman" w:cs="Times New Roman"/>
          <w:i/>
          <w:iCs/>
          <w:color w:val="3A7C22" w:themeColor="accent6" w:themeShade="BF"/>
          <w:sz w:val="22"/>
          <w:szCs w:val="22"/>
        </w:rPr>
        <w:br/>
      </w:r>
    </w:p>
    <w:p w14:paraId="06356D0F" w14:textId="45F074DD" w:rsidR="00946F2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lastRenderedPageBreak/>
        <w:t>Fig. 1B: Why aren't all the colored stars indicated in all the distributions in B?</w:t>
      </w:r>
    </w:p>
    <w:p w14:paraId="5BAB7542" w14:textId="3BB49765" w:rsidR="00946F20" w:rsidRPr="00F32735" w:rsidRDefault="00946F20"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del w:id="107" w:author="Marian Louise Schmidt" w:date="2025-10-07T10:24:00Z" w16du:dateUtc="2025-10-07T14:24:00Z">
        <w:r w:rsidRPr="00F32735" w:rsidDel="00DC26D7">
          <w:rPr>
            <w:rFonts w:ascii="Times New Roman" w:hAnsi="Times New Roman" w:cs="Times New Roman"/>
            <w:color w:val="000000" w:themeColor="text1"/>
            <w:sz w:val="22"/>
            <w:szCs w:val="22"/>
            <w:shd w:val="clear" w:color="auto" w:fill="FFFFFF"/>
          </w:rPr>
          <w:delText>The authors had</w:delText>
        </w:r>
      </w:del>
      <w:ins w:id="108" w:author="Marian Louise Schmidt" w:date="2025-10-07T10:24:00Z" w16du:dateUtc="2025-10-07T14:24:00Z">
        <w:r w:rsidR="00DC26D7">
          <w:rPr>
            <w:rFonts w:ascii="Times New Roman" w:hAnsi="Times New Roman" w:cs="Times New Roman"/>
            <w:color w:val="000000" w:themeColor="text1"/>
            <w:sz w:val="22"/>
            <w:szCs w:val="22"/>
            <w:shd w:val="clear" w:color="auto" w:fill="FFFFFF"/>
          </w:rPr>
          <w:t>We had</w:t>
        </w:r>
      </w:ins>
      <w:r w:rsidRPr="00F32735">
        <w:rPr>
          <w:rFonts w:ascii="Times New Roman" w:hAnsi="Times New Roman" w:cs="Times New Roman"/>
          <w:color w:val="000000" w:themeColor="text1"/>
          <w:sz w:val="22"/>
          <w:szCs w:val="22"/>
          <w:shd w:val="clear" w:color="auto" w:fill="FFFFFF"/>
        </w:rPr>
        <w:t xml:space="preserve"> originally added stars to the histograms sparingly, to draw attention to specific comparisons. However, stars have been added to all panels now. </w:t>
      </w:r>
    </w:p>
    <w:p w14:paraId="7F2C705C" w14:textId="1766BE9E" w:rsidR="005D3CBA"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commentRangeStart w:id="109"/>
      <w:r w:rsidRPr="00F32735">
        <w:rPr>
          <w:rFonts w:ascii="Times New Roman" w:hAnsi="Times New Roman" w:cs="Times New Roman"/>
          <w:b/>
          <w:bCs/>
          <w:color w:val="000000" w:themeColor="text1"/>
          <w:sz w:val="22"/>
          <w:szCs w:val="22"/>
          <w:shd w:val="clear" w:color="auto" w:fill="FFFFFF"/>
        </w:rPr>
        <w:t xml:space="preserve">Fig. 1C: Maybe I'm misunderstanding something, but aren't the first two trees in C (gold star) </w:t>
      </w:r>
      <w:proofErr w:type="gramStart"/>
      <w:r w:rsidRPr="00F32735">
        <w:rPr>
          <w:rFonts w:ascii="Times New Roman" w:hAnsi="Times New Roman" w:cs="Times New Roman"/>
          <w:b/>
          <w:bCs/>
          <w:color w:val="000000" w:themeColor="text1"/>
          <w:sz w:val="22"/>
          <w:szCs w:val="22"/>
          <w:shd w:val="clear" w:color="auto" w:fill="FFFFFF"/>
        </w:rPr>
        <w:t>exactly the same</w:t>
      </w:r>
      <w:proofErr w:type="gramEnd"/>
      <w:r w:rsidRPr="00F32735">
        <w:rPr>
          <w:rFonts w:ascii="Times New Roman" w:hAnsi="Times New Roman" w:cs="Times New Roman"/>
          <w:b/>
          <w:bCs/>
          <w:color w:val="000000" w:themeColor="text1"/>
          <w:sz w:val="22"/>
          <w:szCs w:val="22"/>
          <w:shd w:val="clear" w:color="auto" w:fill="FFFFFF"/>
        </w:rPr>
        <w:t>, including the absolute abundances? In that case, shouldn't distances and dissimilarities be zero? Is there an error in the labels of one of the trees?</w:t>
      </w:r>
    </w:p>
    <w:p w14:paraId="554D1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330B69C" w14:textId="1323461B" w:rsidR="005D3CBA" w:rsidRPr="00F32735" w:rsidRDefault="005D3CBA" w:rsidP="00F32735">
      <w:pPr>
        <w:adjustRightInd w:val="0"/>
        <w:snapToGrid w:val="0"/>
        <w:spacing w:after="0" w:line="240" w:lineRule="auto"/>
        <w:ind w:left="720"/>
        <w:rPr>
          <w:rFonts w:ascii="Times New Roman" w:hAnsi="Times New Roman" w:cs="Times New Roman"/>
          <w:i/>
          <w:iCs/>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T</w:t>
      </w:r>
      <w:ins w:id="110" w:author="Marian Louise Schmidt" w:date="2025-10-07T10:25:00Z" w16du:dateUtc="2025-10-07T14:25:00Z">
        <w:r w:rsidR="00DC26D7">
          <w:rPr>
            <w:rFonts w:ascii="Times New Roman" w:hAnsi="Times New Roman" w:cs="Times New Roman"/>
            <w:color w:val="000000" w:themeColor="text1"/>
            <w:sz w:val="22"/>
            <w:szCs w:val="22"/>
            <w:shd w:val="clear" w:color="auto" w:fill="FFFFFF"/>
          </w:rPr>
          <w:t xml:space="preserve">hank you so much for catching this. We have </w:t>
        </w:r>
      </w:ins>
      <w:del w:id="111"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hi</w:delText>
        </w:r>
      </w:del>
      <w:ins w:id="112" w:author="Marian Louise Schmidt" w:date="2025-10-07T10:25:00Z" w16du:dateUtc="2025-10-07T14:25:00Z">
        <w:r w:rsidR="00DC26D7">
          <w:rPr>
            <w:rFonts w:ascii="Times New Roman" w:hAnsi="Times New Roman" w:cs="Times New Roman"/>
            <w:color w:val="000000" w:themeColor="text1"/>
            <w:sz w:val="22"/>
            <w:szCs w:val="22"/>
            <w:shd w:val="clear" w:color="auto" w:fill="FFFFFF"/>
          </w:rPr>
          <w:t>corrected</w:t>
        </w:r>
      </w:ins>
      <w:del w:id="113"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s</w:delText>
        </w:r>
      </w:del>
      <w:ins w:id="114" w:author="Marian Louise Schmidt" w:date="2025-10-07T10:25:00Z" w16du:dateUtc="2025-10-07T14:25:00Z">
        <w:r w:rsidR="00DC26D7">
          <w:rPr>
            <w:rFonts w:ascii="Times New Roman" w:hAnsi="Times New Roman" w:cs="Times New Roman"/>
            <w:color w:val="000000" w:themeColor="text1"/>
            <w:sz w:val="22"/>
            <w:szCs w:val="22"/>
            <w:shd w:val="clear" w:color="auto" w:fill="FFFFFF"/>
          </w:rPr>
          <w:t xml:space="preserve"> this</w:t>
        </w:r>
      </w:ins>
      <w:r w:rsidRPr="00F32735">
        <w:rPr>
          <w:rFonts w:ascii="Times New Roman" w:hAnsi="Times New Roman" w:cs="Times New Roman"/>
          <w:color w:val="000000" w:themeColor="text1"/>
          <w:sz w:val="22"/>
          <w:szCs w:val="22"/>
          <w:shd w:val="clear" w:color="auto" w:fill="FFFFFF"/>
        </w:rPr>
        <w:t xml:space="preserve"> mistake</w:t>
      </w:r>
      <w:del w:id="115" w:author="Marian Louise Schmidt" w:date="2025-10-07T10:25:00Z" w16du:dateUtc="2025-10-07T14:25:00Z">
        <w:r w:rsidRPr="00F32735" w:rsidDel="00DC26D7">
          <w:rPr>
            <w:rFonts w:ascii="Times New Roman" w:hAnsi="Times New Roman" w:cs="Times New Roman"/>
            <w:color w:val="000000" w:themeColor="text1"/>
            <w:sz w:val="22"/>
            <w:szCs w:val="22"/>
            <w:shd w:val="clear" w:color="auto" w:fill="FFFFFF"/>
          </w:rPr>
          <w:delText xml:space="preserve"> has been corrected</w:delText>
        </w:r>
      </w:del>
      <w:r w:rsidRPr="00F32735">
        <w:rPr>
          <w:rFonts w:ascii="Times New Roman" w:hAnsi="Times New Roman" w:cs="Times New Roman"/>
          <w:color w:val="000000" w:themeColor="text1"/>
          <w:sz w:val="22"/>
          <w:szCs w:val="22"/>
          <w:shd w:val="clear" w:color="auto" w:fill="FFFFFF"/>
        </w:rPr>
        <w:t>.</w:t>
      </w:r>
      <w:r w:rsidRPr="00F32735">
        <w:rPr>
          <w:rFonts w:ascii="Times New Roman" w:hAnsi="Times New Roman" w:cs="Times New Roman"/>
          <w:i/>
          <w:iCs/>
          <w:color w:val="000000" w:themeColor="text1"/>
          <w:sz w:val="22"/>
          <w:szCs w:val="22"/>
          <w:shd w:val="clear" w:color="auto" w:fill="FFFFFF"/>
        </w:rPr>
        <w:t xml:space="preserve"> </w:t>
      </w:r>
      <w:commentRangeEnd w:id="109"/>
      <w:r w:rsidR="00DC26D7">
        <w:rPr>
          <w:rStyle w:val="CommentReference"/>
        </w:rPr>
        <w:commentReference w:id="109"/>
      </w:r>
    </w:p>
    <w:p w14:paraId="5989B0CA" w14:textId="77777777"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108: "UA yields greater or smaller dissimilarity than other metrics". UA and UR are the same in the first example.</w:t>
      </w:r>
    </w:p>
    <w:p w14:paraId="4FE4F11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0D34D82" w14:textId="08B9830B" w:rsidR="00504B9F" w:rsidRDefault="00504B9F" w:rsidP="00F32735">
      <w:pPr>
        <w:adjustRightInd w:val="0"/>
        <w:snapToGrid w:val="0"/>
        <w:spacing w:after="0" w:line="240" w:lineRule="auto"/>
        <w:ind w:left="720"/>
        <w:rPr>
          <w:ins w:id="116" w:author="Marian Louise Schmidt" w:date="2025-10-07T10:27:00Z" w16du:dateUtc="2025-10-07T14:27:00Z"/>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 xml:space="preserve">We’ve clarified this sentence, so that it’s not declarative of UA’s relation to all other </w:t>
      </w:r>
      <w:proofErr w:type="gramStart"/>
      <w:r w:rsidRPr="00F32735">
        <w:rPr>
          <w:rFonts w:ascii="Times New Roman" w:hAnsi="Times New Roman" w:cs="Times New Roman"/>
          <w:color w:val="000000" w:themeColor="text1"/>
          <w:sz w:val="22"/>
          <w:szCs w:val="22"/>
          <w:shd w:val="clear" w:color="auto" w:fill="FFFFFF"/>
        </w:rPr>
        <w:t>metrics, but</w:t>
      </w:r>
      <w:proofErr w:type="gramEnd"/>
      <w:r w:rsidRPr="00F32735">
        <w:rPr>
          <w:rFonts w:ascii="Times New Roman" w:hAnsi="Times New Roman" w:cs="Times New Roman"/>
          <w:color w:val="000000" w:themeColor="text1"/>
          <w:sz w:val="22"/>
          <w:szCs w:val="22"/>
          <w:shd w:val="clear" w:color="auto" w:fill="FFFFFF"/>
        </w:rPr>
        <w:t xml:space="preserve"> reflects that these scenarios were chosen to illustrate specific cases where UA differs from at least one other metric in a conceptually important way. The new sentence reads:</w:t>
      </w:r>
    </w:p>
    <w:p w14:paraId="056D2783" w14:textId="77777777" w:rsidR="00DC26D7"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6C03EF4" w14:textId="7137305A"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17" w:author="Marian Louise Schmidt" w:date="2025-10-07T10:28:00Z" w16du:dateUtc="2025-10-07T14:28:00Z">
        <w:r>
          <w:rPr>
            <w:rFonts w:ascii="Times New Roman" w:hAnsi="Times New Roman" w:cs="Times New Roman"/>
            <w:color w:val="000000" w:themeColor="text1"/>
            <w:sz w:val="22"/>
            <w:szCs w:val="22"/>
            <w:shd w:val="clear" w:color="auto" w:fill="FFFFFF"/>
          </w:rPr>
          <w:t xml:space="preserve">Line XX: </w:t>
        </w:r>
      </w:ins>
      <w:r w:rsidR="00504B9F" w:rsidRPr="00F32735">
        <w:rPr>
          <w:rFonts w:ascii="Times New Roman" w:hAnsi="Times New Roman" w:cs="Times New Roman"/>
          <w:color w:val="000000" w:themeColor="text1"/>
          <w:sz w:val="22"/>
          <w:szCs w:val="22"/>
          <w:shd w:val="clear" w:color="auto" w:fill="FFFFFF"/>
        </w:rPr>
        <w:t>“Examples of illustrative comparisons which reflect how absolute abundances and phylogenetic similarity can drive differences across dissimilarity metrics.”</w:t>
      </w:r>
    </w:p>
    <w:p w14:paraId="42AA20A2" w14:textId="4062350E"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142: "In this dataset, we recommend an intermediate</w:t>
      </w:r>
      <w:del w:id="118" w:author="Marian Louise Schmidt" w:date="2025-10-07T10:30:00Z" w16du:dateUtc="2025-10-07T14:30:00Z">
        <w:r w:rsidRPr="00F32735" w:rsidDel="00DC26D7">
          <w:rPr>
            <w:rFonts w:ascii="Times New Roman" w:hAnsi="Times New Roman" w:cs="Times New Roman"/>
            <w:b/>
            <w:bCs/>
            <w:color w:val="000000" w:themeColor="text1"/>
            <w:sz w:val="22"/>
            <w:szCs w:val="22"/>
            <w:shd w:val="clear" w:color="auto" w:fill="FFFFFF"/>
          </w:rPr>
          <w:delText xml:space="preserve">    </w:delText>
        </w:r>
      </w:del>
      <w:ins w:id="119" w:author="Marian Louise Schmidt" w:date="2025-10-07T10:30:00Z" w16du:dateUtc="2025-10-07T14:30:00Z">
        <w:r w:rsidR="00DC26D7">
          <w:rPr>
            <w:rFonts w:ascii="Times New Roman" w:hAnsi="Times New Roman" w:cs="Times New Roman"/>
            <w:b/>
            <w:bCs/>
            <w:color w:val="000000" w:themeColor="text1"/>
            <w:sz w:val="22"/>
            <w:szCs w:val="22"/>
            <w:shd w:val="clear" w:color="auto" w:fill="FFFFFF"/>
          </w:rPr>
          <w:t xml:space="preserve"> </w:t>
        </w:r>
      </w:ins>
      <w:r w:rsidRPr="00F32735">
        <w:rPr>
          <w:rFonts w:ascii="Times New Roman" w:hAnsi="Times New Roman" w:cs="Times New Roman"/>
          <w:b/>
          <w:bCs/>
          <w:color w:val="000000" w:themeColor="text1"/>
          <w:sz w:val="22"/>
          <w:szCs w:val="22"/>
          <w:shd w:val="clear" w:color="auto" w:fill="FFFFFF"/>
        </w:rPr>
        <w:t>of 0.5". This seems a bit arbitrary, and isn't the horseshoe still discernible for alpha = 0.5? Why do you recommend this value and how do you recommend choosing alpha in general?</w:t>
      </w:r>
    </w:p>
    <w:p w14:paraId="4F990001"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2610A63" w14:textId="38F9008E"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20" w:author="Marian Louise Schmidt" w:date="2025-10-07T10:30:00Z" w16du:dateUtc="2025-10-07T14:30:00Z">
        <w:r>
          <w:rPr>
            <w:rFonts w:ascii="Times New Roman" w:hAnsi="Times New Roman" w:cs="Times New Roman"/>
            <w:color w:val="000000" w:themeColor="text1"/>
            <w:sz w:val="22"/>
            <w:szCs w:val="22"/>
            <w:shd w:val="clear" w:color="auto" w:fill="FFFFFF"/>
          </w:rPr>
          <w:t xml:space="preserve">Thank you for this question. </w:t>
        </w:r>
      </w:ins>
      <w:r w:rsidR="00504B9F" w:rsidRPr="00F32735">
        <w:rPr>
          <w:rFonts w:ascii="Times New Roman" w:hAnsi="Times New Roman" w:cs="Times New Roman"/>
          <w:color w:val="000000" w:themeColor="text1"/>
          <w:sz w:val="22"/>
          <w:szCs w:val="22"/>
          <w:shd w:val="clear" w:color="auto" w:fill="FFFFFF"/>
        </w:rPr>
        <w:t xml:space="preserve">We’ve updated our analyses to include a finer range of alphas (in steps of 0.1, rather than in 0.5), and included a new </w:t>
      </w:r>
      <w:r w:rsidR="001715C0" w:rsidRPr="00F32735">
        <w:rPr>
          <w:rFonts w:ascii="Times New Roman" w:hAnsi="Times New Roman" w:cs="Times New Roman"/>
          <w:color w:val="000000" w:themeColor="text1"/>
          <w:sz w:val="22"/>
          <w:szCs w:val="22"/>
          <w:shd w:val="clear" w:color="auto" w:fill="FFFFFF"/>
        </w:rPr>
        <w:t xml:space="preserve">guidance for </w:t>
      </w:r>
      <w:r w:rsidR="00504B9F" w:rsidRPr="00F32735">
        <w:rPr>
          <w:rFonts w:ascii="Times New Roman" w:hAnsi="Times New Roman" w:cs="Times New Roman"/>
          <w:color w:val="000000" w:themeColor="text1"/>
          <w:sz w:val="22"/>
          <w:szCs w:val="22"/>
          <w:shd w:val="clear" w:color="auto" w:fill="FFFFFF"/>
        </w:rPr>
        <w:t xml:space="preserve">choosing an alpha, with general recommendations to 1) Explore multiple levels of alpha; 2) Consider choosing alpha </w:t>
      </w:r>
      <w:r w:rsidR="00504B9F" w:rsidRPr="00F32735">
        <w:rPr>
          <w:rFonts w:ascii="Times New Roman" w:hAnsi="Times New Roman" w:cs="Times New Roman"/>
          <w:i/>
          <w:iCs/>
          <w:color w:val="000000" w:themeColor="text1"/>
          <w:sz w:val="22"/>
          <w:szCs w:val="22"/>
          <w:shd w:val="clear" w:color="auto" w:fill="FFFFFF"/>
        </w:rPr>
        <w:t xml:space="preserve">a priori </w:t>
      </w:r>
      <w:r w:rsidR="00504B9F" w:rsidRPr="00F32735">
        <w:rPr>
          <w:rFonts w:ascii="Times New Roman" w:hAnsi="Times New Roman" w:cs="Times New Roman"/>
          <w:color w:val="000000" w:themeColor="text1"/>
          <w:sz w:val="22"/>
          <w:szCs w:val="22"/>
          <w:shd w:val="clear" w:color="auto" w:fill="FFFFFF"/>
        </w:rPr>
        <w:t>to modulate the impact of cell abundance on your diversity estimation; and, 3) Choose an alpha in an intermediate range (0.</w:t>
      </w:r>
      <w:r w:rsidR="001715C0" w:rsidRPr="00F32735">
        <w:rPr>
          <w:rFonts w:ascii="Times New Roman" w:hAnsi="Times New Roman" w:cs="Times New Roman"/>
          <w:color w:val="000000" w:themeColor="text1"/>
          <w:sz w:val="22"/>
          <w:szCs w:val="22"/>
          <w:shd w:val="clear" w:color="auto" w:fill="FFFFFF"/>
        </w:rPr>
        <w:t>25</w:t>
      </w:r>
      <w:r w:rsidR="00504B9F" w:rsidRPr="00F32735">
        <w:rPr>
          <w:rFonts w:ascii="Times New Roman" w:hAnsi="Times New Roman" w:cs="Times New Roman"/>
          <w:color w:val="000000" w:themeColor="text1"/>
          <w:sz w:val="22"/>
          <w:szCs w:val="22"/>
          <w:shd w:val="clear" w:color="auto" w:fill="FFFFFF"/>
        </w:rPr>
        <w:t>-0.7</w:t>
      </w:r>
      <w:r w:rsidR="001715C0" w:rsidRPr="00F32735">
        <w:rPr>
          <w:rFonts w:ascii="Times New Roman" w:hAnsi="Times New Roman" w:cs="Times New Roman"/>
          <w:color w:val="000000" w:themeColor="text1"/>
          <w:sz w:val="22"/>
          <w:szCs w:val="22"/>
          <w:shd w:val="clear" w:color="auto" w:fill="FFFFFF"/>
        </w:rPr>
        <w:t>5</w:t>
      </w:r>
      <w:r w:rsidR="00504B9F" w:rsidRPr="00F32735">
        <w:rPr>
          <w:rFonts w:ascii="Times New Roman" w:hAnsi="Times New Roman" w:cs="Times New Roman"/>
          <w:color w:val="000000" w:themeColor="text1"/>
          <w:sz w:val="22"/>
          <w:szCs w:val="22"/>
          <w:shd w:val="clear" w:color="auto" w:fill="FFFFFF"/>
        </w:rPr>
        <w:t>) but without a specific recommendation of 0.5.</w:t>
      </w:r>
      <w:r w:rsidR="001715C0" w:rsidRPr="00F32735">
        <w:rPr>
          <w:rFonts w:ascii="Times New Roman" w:hAnsi="Times New Roman" w:cs="Times New Roman"/>
          <w:color w:val="000000" w:themeColor="text1"/>
          <w:sz w:val="22"/>
          <w:szCs w:val="22"/>
          <w:shd w:val="clear" w:color="auto" w:fill="FFFFFF"/>
        </w:rPr>
        <w:t xml:space="preserve"> </w:t>
      </w:r>
    </w:p>
    <w:p w14:paraId="5429A9B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C25FDEC" w14:textId="77777777" w:rsidR="00F32735" w:rsidRPr="00F32735" w:rsidRDefault="00434865" w:rsidP="00F32735">
      <w:pPr>
        <w:adjustRightInd w:val="0"/>
        <w:snapToGrid w:val="0"/>
        <w:spacing w:after="0" w:line="240" w:lineRule="auto"/>
        <w:rPr>
          <w:rFonts w:ascii="Times New Roman" w:hAnsi="Times New Roman" w:cs="Times New Roman"/>
          <w:i/>
          <w:iCs/>
          <w:color w:val="000000" w:themeColor="text1"/>
          <w:sz w:val="22"/>
          <w:szCs w:val="22"/>
        </w:rPr>
      </w:pPr>
      <w:r w:rsidRPr="00F32735">
        <w:rPr>
          <w:rFonts w:ascii="Times New Roman" w:hAnsi="Times New Roman" w:cs="Times New Roman"/>
          <w:b/>
          <w:bCs/>
          <w:color w:val="000000" w:themeColor="text1"/>
          <w:sz w:val="22"/>
          <w:szCs w:val="22"/>
          <w:shd w:val="clear" w:color="auto" w:fill="FFFFFF"/>
        </w:rPr>
        <w:t>158: "For example, the temporal development of the infant microbiome". It would have been interesting to see the different metrics applied to data for this example.</w:t>
      </w:r>
    </w:p>
    <w:p w14:paraId="4FA40B6F"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5615FCD8" w14:textId="3BA1F796" w:rsidR="00F32735" w:rsidRPr="00F32735" w:rsidRDefault="00504B9F"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commentRangeStart w:id="121"/>
      <w:proofErr w:type="gramStart"/>
      <w:r w:rsidRPr="00F32735">
        <w:rPr>
          <w:rFonts w:ascii="Times New Roman" w:hAnsi="Times New Roman" w:cs="Times New Roman"/>
          <w:color w:val="000000" w:themeColor="text1"/>
          <w:sz w:val="22"/>
          <w:szCs w:val="22"/>
        </w:rPr>
        <w:t>Unfortunately</w:t>
      </w:r>
      <w:proofErr w:type="gramEnd"/>
      <w:r w:rsidRPr="00F32735">
        <w:rPr>
          <w:rFonts w:ascii="Times New Roman" w:hAnsi="Times New Roman" w:cs="Times New Roman"/>
          <w:color w:val="000000" w:themeColor="text1"/>
          <w:sz w:val="22"/>
          <w:szCs w:val="22"/>
        </w:rPr>
        <w:t xml:space="preserve"> we were unable to access the necessary data to reanalyze that study. </w:t>
      </w:r>
      <w:commentRangeEnd w:id="121"/>
      <w:r w:rsidR="00DC26D7">
        <w:rPr>
          <w:rStyle w:val="CommentReference"/>
        </w:rPr>
        <w:commentReference w:id="121"/>
      </w:r>
      <w:r w:rsidRPr="00F32735">
        <w:rPr>
          <w:rFonts w:ascii="Times New Roman" w:hAnsi="Times New Roman" w:cs="Times New Roman"/>
          <w:color w:val="000000" w:themeColor="text1"/>
          <w:sz w:val="22"/>
          <w:szCs w:val="22"/>
        </w:rPr>
        <w:t>However, (as discussed elsewhere) we’ve incorporated analyses from three other datasets across a broad range of environments, richness, and evenness.</w:t>
      </w:r>
      <w:r w:rsidRPr="00F32735">
        <w:rPr>
          <w:rFonts w:ascii="Times New Roman" w:hAnsi="Times New Roman" w:cs="Times New Roman"/>
          <w:i/>
          <w:iCs/>
          <w:color w:val="000000" w:themeColor="text1"/>
          <w:sz w:val="22"/>
          <w:szCs w:val="22"/>
        </w:rPr>
        <w:t xml:space="preserve"> </w:t>
      </w:r>
      <w:r w:rsidR="00434865" w:rsidRPr="00F32735">
        <w:rPr>
          <w:rFonts w:ascii="Times New Roman" w:hAnsi="Times New Roman" w:cs="Times New Roman"/>
          <w:i/>
          <w:iCs/>
          <w:color w:val="3A7C22" w:themeColor="accent6" w:themeShade="BF"/>
          <w:sz w:val="22"/>
          <w:szCs w:val="22"/>
        </w:rPr>
        <w:br/>
      </w:r>
    </w:p>
    <w:p w14:paraId="0A131A9F" w14:textId="77777777" w:rsidR="00F32735" w:rsidRPr="00F32735" w:rsidRDefault="00F32735">
      <w:pPr>
        <w:rPr>
          <w:rFonts w:ascii="Times New Roman" w:hAnsi="Times New Roman" w:cs="Times New Roman"/>
          <w:i/>
          <w:iCs/>
          <w:color w:val="3A7C22" w:themeColor="accent6" w:themeShade="BF"/>
          <w:sz w:val="22"/>
          <w:szCs w:val="22"/>
        </w:rPr>
      </w:pPr>
      <w:r w:rsidRPr="00F32735">
        <w:rPr>
          <w:rFonts w:ascii="Times New Roman" w:hAnsi="Times New Roman" w:cs="Times New Roman"/>
          <w:i/>
          <w:iCs/>
          <w:color w:val="3A7C22" w:themeColor="accent6" w:themeShade="BF"/>
          <w:sz w:val="22"/>
          <w:szCs w:val="22"/>
        </w:rPr>
        <w:br w:type="page"/>
      </w:r>
    </w:p>
    <w:p w14:paraId="23CE5B35" w14:textId="19F0F75E" w:rsidR="00646B78" w:rsidRPr="00F32735" w:rsidRDefault="00646B78"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r w:rsidRPr="00F32735">
        <w:rPr>
          <w:rFonts w:ascii="Times New Roman" w:hAnsi="Times New Roman" w:cs="Times New Roman"/>
          <w:b/>
          <w:bCs/>
          <w:color w:val="000000" w:themeColor="text1"/>
          <w:sz w:val="22"/>
          <w:szCs w:val="22"/>
          <w:u w:val="single"/>
          <w:shd w:val="clear" w:color="auto" w:fill="FFFFFF"/>
        </w:rPr>
        <w:lastRenderedPageBreak/>
        <w:t>Reviewer #2</w:t>
      </w:r>
    </w:p>
    <w:p w14:paraId="08391EAE"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6BCB02BE" w14:textId="0C327ED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Major Comments</w:t>
      </w:r>
      <w:r w:rsidRPr="00F32735">
        <w:rPr>
          <w:rFonts w:ascii="Times New Roman" w:hAnsi="Times New Roman" w:cs="Times New Roman"/>
          <w:b/>
          <w:bCs/>
          <w:color w:val="3A7C22" w:themeColor="accent6" w:themeShade="BF"/>
          <w:sz w:val="22"/>
          <w:szCs w:val="22"/>
          <w:shd w:val="clear" w:color="auto" w:fill="FFFFFF"/>
        </w:rPr>
        <w:t>:</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 xml:space="preserve">As indicated by your own words on lines 81-83, "These comparisons emphasize that incorporating phylogeny and absolute abundance reshapes distance estimates in nontrivial ways.", there are novel properties associated with the newly proposed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and Generalized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metrics. These need to be understood through more than a toy four-ASV phylogeny and one freshwater 16S data set. It would be ideal to at least test: </w:t>
      </w:r>
    </w:p>
    <w:p w14:paraId="7CACEF80" w14:textId="77777777" w:rsidR="00F32735" w:rsidRPr="00F32735" w:rsidRDefault="00F32735" w:rsidP="00F32735">
      <w:pPr>
        <w:adjustRightInd w:val="0"/>
        <w:snapToGrid w:val="0"/>
        <w:spacing w:after="0" w:line="240" w:lineRule="auto"/>
        <w:rPr>
          <w:rFonts w:ascii="Times New Roman" w:hAnsi="Times New Roman" w:cs="Times New Roman"/>
          <w:b/>
          <w:bCs/>
          <w:color w:val="3A7C22" w:themeColor="accent6" w:themeShade="BF"/>
          <w:sz w:val="22"/>
          <w:szCs w:val="22"/>
          <w:shd w:val="clear" w:color="auto" w:fill="FFFFFF"/>
        </w:rPr>
      </w:pPr>
    </w:p>
    <w:p w14:paraId="2065BBFB" w14:textId="77777777"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1) data derived from multiple environments (e.g. soils, human gut) that represent a range of species diversity and abundances, </w:t>
      </w:r>
    </w:p>
    <w:p w14:paraId="3013D54D"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6CDCD26" w14:textId="164F883B" w:rsidR="00E11238"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commentRangeStart w:id="122"/>
      <w:ins w:id="123"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Thank you for this thoughtful suggestion. </w:t>
        </w:r>
      </w:ins>
      <w:r w:rsidR="00E11238" w:rsidRPr="00F32735">
        <w:rPr>
          <w:rFonts w:ascii="Times New Roman" w:hAnsi="Times New Roman" w:cs="Times New Roman"/>
          <w:color w:val="000000" w:themeColor="text1"/>
          <w:sz w:val="22"/>
          <w:szCs w:val="22"/>
          <w:shd w:val="clear" w:color="auto" w:fill="FFFFFF"/>
        </w:rPr>
        <w:t>We</w:t>
      </w:r>
      <w:ins w:id="124"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 agree and have now</w:t>
        </w:r>
      </w:ins>
      <w:del w:id="125" w:author="Marian Louise Schmidt" w:date="2025-10-07T10:32:00Z" w16du:dateUtc="2025-10-07T14:32:00Z">
        <w:r w:rsidR="00E11238" w:rsidRPr="00F32735" w:rsidDel="00344307">
          <w:rPr>
            <w:rFonts w:ascii="Times New Roman" w:hAnsi="Times New Roman" w:cs="Times New Roman"/>
            <w:color w:val="000000" w:themeColor="text1"/>
            <w:sz w:val="22"/>
            <w:szCs w:val="22"/>
            <w:shd w:val="clear" w:color="auto" w:fill="FFFFFF"/>
          </w:rPr>
          <w:delText>’ve</w:delText>
        </w:r>
      </w:del>
      <w:r w:rsidR="00E11238" w:rsidRPr="00F32735">
        <w:rPr>
          <w:rFonts w:ascii="Times New Roman" w:hAnsi="Times New Roman" w:cs="Times New Roman"/>
          <w:color w:val="000000" w:themeColor="text1"/>
          <w:sz w:val="22"/>
          <w:szCs w:val="22"/>
          <w:shd w:val="clear" w:color="auto" w:fill="FFFFFF"/>
        </w:rPr>
        <w:t xml:space="preserve"> incorporated three additional datasets </w:t>
      </w:r>
      <w:ins w:id="126" w:author="Marian Louise Schmidt" w:date="2025-10-07T10:33:00Z" w16du:dateUtc="2025-10-07T14:33:00Z">
        <w:r>
          <w:rPr>
            <w:rFonts w:ascii="Times New Roman" w:hAnsi="Times New Roman" w:cs="Times New Roman"/>
            <w:color w:val="000000" w:themeColor="text1"/>
            <w:sz w:val="22"/>
            <w:szCs w:val="22"/>
            <w:shd w:val="clear" w:color="auto" w:fill="FFFFFF"/>
          </w:rPr>
          <w:t xml:space="preserve">from a nuclear cooling reactor, mouse guts, and soils, which </w:t>
        </w:r>
      </w:ins>
      <w:r w:rsidR="00E11238" w:rsidRPr="00F32735">
        <w:rPr>
          <w:rFonts w:ascii="Times New Roman" w:hAnsi="Times New Roman" w:cs="Times New Roman"/>
          <w:color w:val="000000" w:themeColor="text1"/>
          <w:sz w:val="22"/>
          <w:szCs w:val="22"/>
          <w:shd w:val="clear" w:color="auto" w:fill="FFFFFF"/>
        </w:rPr>
        <w:t>rang</w:t>
      </w:r>
      <w:ins w:id="127" w:author="Marian Louise Schmidt" w:date="2025-10-07T10:33:00Z" w16du:dateUtc="2025-10-07T14:33:00Z">
        <w:r>
          <w:rPr>
            <w:rFonts w:ascii="Times New Roman" w:hAnsi="Times New Roman" w:cs="Times New Roman"/>
            <w:color w:val="000000" w:themeColor="text1"/>
            <w:sz w:val="22"/>
            <w:szCs w:val="22"/>
            <w:shd w:val="clear" w:color="auto" w:fill="FFFFFF"/>
          </w:rPr>
          <w:t>e</w:t>
        </w:r>
      </w:ins>
      <w:del w:id="128" w:author="Marian Louise Schmidt" w:date="2025-10-07T10:33:00Z" w16du:dateUtc="2025-10-07T14:33:00Z">
        <w:r w:rsidR="00E11238" w:rsidRPr="00F32735" w:rsidDel="00344307">
          <w:rPr>
            <w:rFonts w:ascii="Times New Roman" w:hAnsi="Times New Roman" w:cs="Times New Roman"/>
            <w:color w:val="000000" w:themeColor="text1"/>
            <w:sz w:val="22"/>
            <w:szCs w:val="22"/>
            <w:shd w:val="clear" w:color="auto" w:fill="FFFFFF"/>
          </w:rPr>
          <w:delText>ing</w:delText>
        </w:r>
      </w:del>
      <w:r w:rsidR="00E11238" w:rsidRPr="00F32735">
        <w:rPr>
          <w:rFonts w:ascii="Times New Roman" w:hAnsi="Times New Roman" w:cs="Times New Roman"/>
          <w:color w:val="000000" w:themeColor="text1"/>
          <w:sz w:val="22"/>
          <w:szCs w:val="22"/>
          <w:shd w:val="clear" w:color="auto" w:fill="FFFFFF"/>
        </w:rPr>
        <w:t xml:space="preserve"> widely in richness and abundances</w:t>
      </w:r>
      <w:ins w:id="129" w:author="Marian Louise Schmidt" w:date="2025-10-07T10:32:00Z" w16du:dateUtc="2025-10-07T14:32:00Z">
        <w:r>
          <w:rPr>
            <w:rFonts w:ascii="Times New Roman" w:hAnsi="Times New Roman" w:cs="Times New Roman"/>
            <w:color w:val="000000" w:themeColor="text1"/>
            <w:sz w:val="22"/>
            <w:szCs w:val="22"/>
            <w:shd w:val="clear" w:color="auto" w:fill="FFFFFF"/>
          </w:rPr>
          <w:t xml:space="preserve"> (Fig SX)</w:t>
        </w:r>
      </w:ins>
      <w:r w:rsidR="00E11238" w:rsidRPr="00F32735">
        <w:rPr>
          <w:rFonts w:ascii="Times New Roman" w:hAnsi="Times New Roman" w:cs="Times New Roman"/>
          <w:color w:val="000000" w:themeColor="text1"/>
          <w:sz w:val="22"/>
          <w:szCs w:val="22"/>
          <w:shd w:val="clear" w:color="auto" w:fill="FFFFFF"/>
        </w:rPr>
        <w:t xml:space="preserve">, which we feel has greatly improved the manuscript. </w:t>
      </w:r>
      <w:commentRangeEnd w:id="122"/>
      <w:r>
        <w:rPr>
          <w:rStyle w:val="CommentReference"/>
        </w:rPr>
        <w:commentReference w:id="122"/>
      </w:r>
    </w:p>
    <w:p w14:paraId="1AC24C5A"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05025F26" w14:textId="116CECB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commentRangeStart w:id="130"/>
      <w:r w:rsidRPr="00F32735">
        <w:rPr>
          <w:rFonts w:ascii="Times New Roman" w:hAnsi="Times New Roman" w:cs="Times New Roman"/>
          <w:b/>
          <w:bCs/>
          <w:color w:val="000000" w:themeColor="text1"/>
          <w:sz w:val="22"/>
          <w:szCs w:val="22"/>
          <w:shd w:val="clear" w:color="auto" w:fill="FFFFFF"/>
        </w:rPr>
        <w:t xml:space="preserve">2) data derived from other marker genes (e.g. 18S, cytochrome oxidase, etc.), </w:t>
      </w:r>
    </w:p>
    <w:p w14:paraId="5BE446E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426A5F0E" w14:textId="03EAA5B8" w:rsidR="00E11238" w:rsidRPr="00F32735" w:rsidRDefault="00E11238"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 xml:space="preserve">We agree that more analyses would be useful to the field. That said, it was </w:t>
      </w:r>
      <w:commentRangeStart w:id="131"/>
      <w:r w:rsidRPr="00F32735">
        <w:rPr>
          <w:rFonts w:ascii="Times New Roman" w:hAnsi="Times New Roman" w:cs="Times New Roman"/>
          <w:color w:val="000000" w:themeColor="text1"/>
          <w:sz w:val="22"/>
          <w:szCs w:val="22"/>
          <w:shd w:val="clear" w:color="auto" w:fill="FFFFFF"/>
        </w:rPr>
        <w:t>already difficult to find studies with publicly available sequencing data, absolute abundance measurements, and high-quality metadata that were acceptable for reanalysis</w:t>
      </w:r>
      <w:commentRangeEnd w:id="131"/>
      <w:r w:rsidR="00344307">
        <w:rPr>
          <w:rStyle w:val="CommentReference"/>
        </w:rPr>
        <w:commentReference w:id="131"/>
      </w:r>
      <w:r w:rsidRPr="00F32735">
        <w:rPr>
          <w:rFonts w:ascii="Times New Roman" w:hAnsi="Times New Roman" w:cs="Times New Roman"/>
          <w:color w:val="000000" w:themeColor="text1"/>
          <w:sz w:val="22"/>
          <w:szCs w:val="22"/>
          <w:shd w:val="clear" w:color="auto" w:fill="FFFFFF"/>
        </w:rPr>
        <w:t>. Studies incorporating absolute abundance are few and far between; studies with well-reported data are also unfortunately not as common as they should be. While one dataset we accessed (Zhang et al., peanut rhizosphere) did include fungal ITS sequences, we felt it wasn’t additive to compare these results to the bacterial 16S results, without other ITS or 18S studies with which to compare it.</w:t>
      </w:r>
      <w:commentRangeEnd w:id="130"/>
      <w:r w:rsidR="00344307">
        <w:rPr>
          <w:rStyle w:val="CommentReference"/>
        </w:rPr>
        <w:commentReference w:id="130"/>
      </w:r>
    </w:p>
    <w:p w14:paraId="00CD953C"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3956FFC3" w14:textId="2AF7D5B0"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3) how the metric's validity is impacted by precision and error at the qPCR or flow-cytometry steps that could propagate into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w:t>
      </w:r>
    </w:p>
    <w:p w14:paraId="723F8F83"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CA4452D" w14:textId="5D267A54"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32" w:author="Marian Louise Schmidt" w:date="2025-10-07T10:39:00Z" w16du:dateUtc="2025-10-07T14:39:00Z">
        <w:r>
          <w:rPr>
            <w:rFonts w:ascii="Times New Roman" w:hAnsi="Times New Roman" w:cs="Times New Roman"/>
            <w:color w:val="000000" w:themeColor="text1"/>
            <w:sz w:val="22"/>
            <w:szCs w:val="22"/>
            <w:shd w:val="clear" w:color="auto" w:fill="FFFFFF"/>
          </w:rPr>
          <w:t xml:space="preserve">Great suggestion. </w:t>
        </w:r>
      </w:ins>
      <w:r w:rsidR="00E11238" w:rsidRPr="00F32735">
        <w:rPr>
          <w:rFonts w:ascii="Times New Roman" w:hAnsi="Times New Roman" w:cs="Times New Roman"/>
          <w:color w:val="000000" w:themeColor="text1"/>
          <w:sz w:val="22"/>
          <w:szCs w:val="22"/>
          <w:shd w:val="clear" w:color="auto" w:fill="FFFFFF"/>
        </w:rPr>
        <w:t xml:space="preserve">We agree this is </w:t>
      </w:r>
      <w:r w:rsidR="000B06D7" w:rsidRPr="00F32735">
        <w:rPr>
          <w:rFonts w:ascii="Times New Roman" w:hAnsi="Times New Roman" w:cs="Times New Roman"/>
          <w:color w:val="000000" w:themeColor="text1"/>
          <w:sz w:val="22"/>
          <w:szCs w:val="22"/>
          <w:shd w:val="clear" w:color="auto" w:fill="FFFFFF"/>
        </w:rPr>
        <w:t xml:space="preserve">an important point. While a mathematical analysis of error propagation in UA vs. BCA is outside </w:t>
      </w:r>
      <w:r w:rsidR="001715C0" w:rsidRPr="00F32735">
        <w:rPr>
          <w:rFonts w:ascii="Times New Roman" w:hAnsi="Times New Roman" w:cs="Times New Roman"/>
          <w:color w:val="000000" w:themeColor="text1"/>
          <w:sz w:val="22"/>
          <w:szCs w:val="22"/>
          <w:shd w:val="clear" w:color="auto" w:fill="FFFFFF"/>
        </w:rPr>
        <w:t xml:space="preserve">our expertise, </w:t>
      </w:r>
      <w:r w:rsidR="000B06D7" w:rsidRPr="00F32735">
        <w:rPr>
          <w:rFonts w:ascii="Times New Roman" w:hAnsi="Times New Roman" w:cs="Times New Roman"/>
          <w:color w:val="000000" w:themeColor="text1"/>
          <w:sz w:val="22"/>
          <w:szCs w:val="22"/>
          <w:shd w:val="clear" w:color="auto" w:fill="FFFFFF"/>
        </w:rPr>
        <w:t xml:space="preserve">we include </w:t>
      </w:r>
      <w:r w:rsidR="001715C0" w:rsidRPr="00F32735">
        <w:rPr>
          <w:rFonts w:ascii="Times New Roman" w:hAnsi="Times New Roman" w:cs="Times New Roman"/>
          <w:color w:val="000000" w:themeColor="text1"/>
          <w:sz w:val="22"/>
          <w:szCs w:val="22"/>
          <w:shd w:val="clear" w:color="auto" w:fill="FFFFFF"/>
        </w:rPr>
        <w:t xml:space="preserve">simple simulations wherein error was added to absolute abundance measurements and GUA/BCA were re-calculated (Fig. 4A/B and corresponding results text, lines XXX), demonstrating the general resilience of these methods to quantification error. </w:t>
      </w:r>
    </w:p>
    <w:p w14:paraId="3FA66236"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5770011D" w14:textId="69E2DF88" w:rsidR="000B06D7"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 4) how this metric is impacted by rarefaction decisions.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On the last point re: rarefaction but also related to other points, the authors note on line 171 that "We also do not address…how sequencing depth influences richness estimates or whether rarefaction should be applied before calculating GUA.", but given that this is the paper introducing this new metric, and given that the metric directly relies on the abundance values which are the target of rarefaction efforts, it seems reasonable to expect guidance for readers on these steps. Likely, more testing is required to assess the impact of rarefaction on various data sets employing GUA, but this key effort would lead to the creation of the guide readers require to apply this new computation tool.</w:t>
      </w:r>
    </w:p>
    <w:p w14:paraId="1DD6736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4297660" w14:textId="19EADA6F"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133"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A thoughtful question! </w:t>
        </w:r>
      </w:ins>
      <w:r w:rsidR="001715C0" w:rsidRPr="00F32735">
        <w:rPr>
          <w:rFonts w:ascii="Times New Roman" w:hAnsi="Times New Roman" w:cs="Times New Roman"/>
          <w:color w:val="000000" w:themeColor="text1"/>
          <w:sz w:val="22"/>
          <w:szCs w:val="22"/>
          <w:shd w:val="clear" w:color="auto" w:fill="FFFFFF"/>
        </w:rPr>
        <w:t xml:space="preserve">We agree that the </w:t>
      </w:r>
      <w:del w:id="134" w:author="Marian Louise Schmidt" w:date="2025-10-07T10:41:00Z" w16du:dateUtc="2025-10-07T14:41:00Z">
        <w:r w:rsidR="001715C0" w:rsidRPr="00F32735" w:rsidDel="00344307">
          <w:rPr>
            <w:rFonts w:ascii="Times New Roman" w:hAnsi="Times New Roman" w:cs="Times New Roman"/>
            <w:color w:val="000000" w:themeColor="text1"/>
            <w:sz w:val="22"/>
            <w:szCs w:val="22"/>
            <w:shd w:val="clear" w:color="auto" w:fill="FFFFFF"/>
          </w:rPr>
          <w:delText xml:space="preserve">impact </w:delText>
        </w:r>
      </w:del>
      <w:ins w:id="135" w:author="Marian Louise Schmidt" w:date="2025-10-07T10:41:00Z" w16du:dateUtc="2025-10-07T14:41:00Z">
        <w:r>
          <w:rPr>
            <w:rFonts w:ascii="Times New Roman" w:hAnsi="Times New Roman" w:cs="Times New Roman"/>
            <w:color w:val="000000" w:themeColor="text1"/>
            <w:sz w:val="22"/>
            <w:szCs w:val="22"/>
            <w:shd w:val="clear" w:color="auto" w:fill="FFFFFF"/>
          </w:rPr>
          <w:t>effects</w:t>
        </w:r>
        <w:r w:rsidRPr="00F32735">
          <w:rPr>
            <w:rFonts w:ascii="Times New Roman" w:hAnsi="Times New Roman" w:cs="Times New Roman"/>
            <w:color w:val="000000" w:themeColor="text1"/>
            <w:sz w:val="22"/>
            <w:szCs w:val="22"/>
            <w:shd w:val="clear" w:color="auto" w:fill="FFFFFF"/>
          </w:rPr>
          <w:t xml:space="preserve"> </w:t>
        </w:r>
      </w:ins>
      <w:r w:rsidR="001715C0" w:rsidRPr="00F32735">
        <w:rPr>
          <w:rFonts w:ascii="Times New Roman" w:hAnsi="Times New Roman" w:cs="Times New Roman"/>
          <w:color w:val="000000" w:themeColor="text1"/>
          <w:sz w:val="22"/>
          <w:szCs w:val="22"/>
          <w:shd w:val="clear" w:color="auto" w:fill="FFFFFF"/>
        </w:rPr>
        <w:t xml:space="preserve">of rarefaction </w:t>
      </w:r>
      <w:del w:id="136" w:author="Marian Louise Schmidt" w:date="2025-10-07T10:41:00Z" w16du:dateUtc="2025-10-07T14:41:00Z">
        <w:r w:rsidR="001715C0" w:rsidRPr="00F32735" w:rsidDel="00344307">
          <w:rPr>
            <w:rFonts w:ascii="Times New Roman" w:hAnsi="Times New Roman" w:cs="Times New Roman"/>
            <w:color w:val="000000" w:themeColor="text1"/>
            <w:sz w:val="22"/>
            <w:szCs w:val="22"/>
            <w:shd w:val="clear" w:color="auto" w:fill="FFFFFF"/>
          </w:rPr>
          <w:delText xml:space="preserve">is </w:delText>
        </w:r>
      </w:del>
      <w:ins w:id="137" w:author="Marian Louise Schmidt" w:date="2025-10-07T10:41:00Z" w16du:dateUtc="2025-10-07T14:41:00Z">
        <w:r>
          <w:rPr>
            <w:rFonts w:ascii="Times New Roman" w:hAnsi="Times New Roman" w:cs="Times New Roman"/>
            <w:color w:val="000000" w:themeColor="text1"/>
            <w:sz w:val="22"/>
            <w:szCs w:val="22"/>
            <w:shd w:val="clear" w:color="auto" w:fill="FFFFFF"/>
          </w:rPr>
          <w:t>are an</w:t>
        </w:r>
        <w:r w:rsidRPr="00F32735">
          <w:rPr>
            <w:rFonts w:ascii="Times New Roman" w:hAnsi="Times New Roman" w:cs="Times New Roman"/>
            <w:color w:val="000000" w:themeColor="text1"/>
            <w:sz w:val="22"/>
            <w:szCs w:val="22"/>
            <w:shd w:val="clear" w:color="auto" w:fill="FFFFFF"/>
          </w:rPr>
          <w:t xml:space="preserve"> </w:t>
        </w:r>
      </w:ins>
      <w:r w:rsidR="001715C0" w:rsidRPr="00F32735">
        <w:rPr>
          <w:rFonts w:ascii="Times New Roman" w:hAnsi="Times New Roman" w:cs="Times New Roman"/>
          <w:color w:val="000000" w:themeColor="text1"/>
          <w:sz w:val="22"/>
          <w:szCs w:val="22"/>
          <w:shd w:val="clear" w:color="auto" w:fill="FFFFFF"/>
        </w:rPr>
        <w:t>important</w:t>
      </w:r>
      <w:ins w:id="138"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 consideration</w:t>
        </w:r>
      </w:ins>
      <w:r w:rsidR="001715C0" w:rsidRPr="00F32735">
        <w:rPr>
          <w:rFonts w:ascii="Times New Roman" w:hAnsi="Times New Roman" w:cs="Times New Roman"/>
          <w:color w:val="000000" w:themeColor="text1"/>
          <w:sz w:val="22"/>
          <w:szCs w:val="22"/>
          <w:shd w:val="clear" w:color="auto" w:fill="FFFFFF"/>
        </w:rPr>
        <w:t>,</w:t>
      </w:r>
      <w:ins w:id="139" w:author="Marian Louise Schmidt" w:date="2025-10-07T10:41:00Z" w16du:dateUtc="2025-10-07T14:41:00Z">
        <w:r>
          <w:rPr>
            <w:rFonts w:ascii="Times New Roman" w:hAnsi="Times New Roman" w:cs="Times New Roman"/>
            <w:color w:val="000000" w:themeColor="text1"/>
            <w:sz w:val="22"/>
            <w:szCs w:val="22"/>
            <w:shd w:val="clear" w:color="auto" w:fill="FFFFFF"/>
          </w:rPr>
          <w:t xml:space="preserve"> especially given that GUA directly incorporates abundance information. While a comprehensive evaluation of rarefaction strategies is beyond the </w:t>
        </w:r>
      </w:ins>
      <w:ins w:id="140" w:author="Marian Louise Schmidt" w:date="2025-10-07T10:42:00Z" w16du:dateUtc="2025-10-07T14:42:00Z">
        <w:r>
          <w:rPr>
            <w:rFonts w:ascii="Times New Roman" w:hAnsi="Times New Roman" w:cs="Times New Roman"/>
            <w:color w:val="000000" w:themeColor="text1"/>
            <w:sz w:val="22"/>
            <w:szCs w:val="22"/>
            <w:shd w:val="clear" w:color="auto" w:fill="FFFFFF"/>
          </w:rPr>
          <w:t xml:space="preserve">scope of this paper, we have expanded the </w:t>
        </w:r>
        <w:r w:rsidR="00CA3059">
          <w:rPr>
            <w:rFonts w:ascii="Times New Roman" w:hAnsi="Times New Roman" w:cs="Times New Roman"/>
            <w:color w:val="000000" w:themeColor="text1"/>
            <w:sz w:val="22"/>
            <w:szCs w:val="22"/>
            <w:shd w:val="clear" w:color="auto" w:fill="FFFFFF"/>
          </w:rPr>
          <w:t>manuscript</w:t>
        </w:r>
        <w:r>
          <w:rPr>
            <w:rFonts w:ascii="Times New Roman" w:hAnsi="Times New Roman" w:cs="Times New Roman"/>
            <w:color w:val="000000" w:themeColor="text1"/>
            <w:sz w:val="22"/>
            <w:szCs w:val="22"/>
            <w:shd w:val="clear" w:color="auto" w:fill="FFFFFF"/>
          </w:rPr>
          <w:t xml:space="preserve"> to provide conceptual guidanc</w:t>
        </w:r>
        <w:r w:rsidR="00CA3059">
          <w:rPr>
            <w:rFonts w:ascii="Times New Roman" w:hAnsi="Times New Roman" w:cs="Times New Roman"/>
            <w:color w:val="000000" w:themeColor="text1"/>
            <w:sz w:val="22"/>
            <w:szCs w:val="22"/>
            <w:shd w:val="clear" w:color="auto" w:fill="FFFFFF"/>
          </w:rPr>
          <w:t>e for readers. Specifically, we now include an</w:t>
        </w:r>
      </w:ins>
      <w:del w:id="141" w:author="Marian Louise Schmidt" w:date="2025-10-07T10:42:00Z" w16du:dateUtc="2025-10-07T14:42:00Z">
        <w:r w:rsidR="001715C0" w:rsidRPr="00F32735" w:rsidDel="00CA3059">
          <w:rPr>
            <w:rFonts w:ascii="Times New Roman" w:hAnsi="Times New Roman" w:cs="Times New Roman"/>
            <w:color w:val="000000" w:themeColor="text1"/>
            <w:sz w:val="22"/>
            <w:szCs w:val="22"/>
            <w:shd w:val="clear" w:color="auto" w:fill="FFFFFF"/>
          </w:rPr>
          <w:delText xml:space="preserve"> and that a full analysis of rarefaction with this metric is outside the scope of this article. However, in the spirit of readers using this manuscript as a guide for their own analyses, we include a conceptual</w:delText>
        </w:r>
      </w:del>
      <w:r w:rsidR="001715C0" w:rsidRPr="00F32735">
        <w:rPr>
          <w:rFonts w:ascii="Times New Roman" w:hAnsi="Times New Roman" w:cs="Times New Roman"/>
          <w:color w:val="000000" w:themeColor="text1"/>
          <w:sz w:val="22"/>
          <w:szCs w:val="22"/>
          <w:shd w:val="clear" w:color="auto" w:fill="FFFFFF"/>
        </w:rPr>
        <w:t xml:space="preserve"> overview </w:t>
      </w:r>
      <w:r w:rsidR="001715C0" w:rsidRPr="00F32735">
        <w:rPr>
          <w:rFonts w:ascii="Times New Roman" w:hAnsi="Times New Roman" w:cs="Times New Roman"/>
          <w:color w:val="000000" w:themeColor="text1"/>
          <w:sz w:val="22"/>
          <w:szCs w:val="22"/>
          <w:shd w:val="clear" w:color="auto" w:fill="FFFFFF"/>
        </w:rPr>
        <w:lastRenderedPageBreak/>
        <w:t xml:space="preserve">of our rarefaction approach (Fig. S4) </w:t>
      </w:r>
      <w:ins w:id="142" w:author="Marian Louise Schmidt" w:date="2025-10-07T10:42:00Z" w16du:dateUtc="2025-10-07T14:42:00Z">
        <w:r w:rsidR="00CA3059">
          <w:rPr>
            <w:rFonts w:ascii="Times New Roman" w:hAnsi="Times New Roman" w:cs="Times New Roman"/>
            <w:color w:val="000000" w:themeColor="text1"/>
            <w:sz w:val="22"/>
            <w:szCs w:val="22"/>
            <w:shd w:val="clear" w:color="auto" w:fill="FFFFFF"/>
          </w:rPr>
          <w:t xml:space="preserve">with accompanying </w:t>
        </w:r>
      </w:ins>
      <w:del w:id="143"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alongside corresponding </w:delText>
        </w:r>
      </w:del>
      <w:r w:rsidR="001715C0" w:rsidRPr="00F32735">
        <w:rPr>
          <w:rFonts w:ascii="Times New Roman" w:hAnsi="Times New Roman" w:cs="Times New Roman"/>
          <w:color w:val="000000" w:themeColor="text1"/>
          <w:sz w:val="22"/>
          <w:szCs w:val="22"/>
          <w:shd w:val="clear" w:color="auto" w:fill="FFFFFF"/>
        </w:rPr>
        <w:t xml:space="preserve">results text (lines XXX), and </w:t>
      </w:r>
      <w:ins w:id="144"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publicly </w:t>
        </w:r>
      </w:ins>
      <w:r w:rsidR="001715C0" w:rsidRPr="00F32735">
        <w:rPr>
          <w:rFonts w:ascii="Times New Roman" w:hAnsi="Times New Roman" w:cs="Times New Roman"/>
          <w:color w:val="000000" w:themeColor="text1"/>
          <w:sz w:val="22"/>
          <w:szCs w:val="22"/>
          <w:shd w:val="clear" w:color="auto" w:fill="FFFFFF"/>
        </w:rPr>
        <w:t xml:space="preserve">available </w:t>
      </w:r>
      <w:ins w:id="145"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implementation </w:t>
        </w:r>
      </w:ins>
      <w:r w:rsidR="001715C0" w:rsidRPr="00F32735">
        <w:rPr>
          <w:rFonts w:ascii="Times New Roman" w:hAnsi="Times New Roman" w:cs="Times New Roman"/>
          <w:color w:val="000000" w:themeColor="text1"/>
          <w:sz w:val="22"/>
          <w:szCs w:val="22"/>
          <w:shd w:val="clear" w:color="auto" w:fill="FFFFFF"/>
        </w:rPr>
        <w:t>code</w:t>
      </w:r>
      <w:ins w:id="146"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 </w:t>
        </w:r>
      </w:ins>
      <w:del w:id="147"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 for its implementation </w:delText>
        </w:r>
      </w:del>
      <w:r w:rsidR="001715C0" w:rsidRPr="00F32735">
        <w:rPr>
          <w:rFonts w:ascii="Times New Roman" w:hAnsi="Times New Roman" w:cs="Times New Roman"/>
          <w:color w:val="000000" w:themeColor="text1"/>
          <w:sz w:val="22"/>
          <w:szCs w:val="22"/>
          <w:shd w:val="clear" w:color="auto" w:fill="FFFFFF"/>
        </w:rPr>
        <w:t>(</w:t>
      </w:r>
      <w:proofErr w:type="spellStart"/>
      <w:r w:rsidR="001715C0" w:rsidRPr="00F32735">
        <w:rPr>
          <w:rFonts w:ascii="Times New Roman" w:hAnsi="Times New Roman" w:cs="Times New Roman"/>
          <w:color w:val="000000" w:themeColor="text1"/>
          <w:sz w:val="22"/>
          <w:szCs w:val="22"/>
          <w:shd w:val="clear" w:color="auto" w:fill="FFFFFF"/>
        </w:rPr>
        <w:t>Github</w:t>
      </w:r>
      <w:proofErr w:type="spellEnd"/>
      <w:r w:rsidR="001715C0" w:rsidRPr="00F32735">
        <w:rPr>
          <w:rFonts w:ascii="Times New Roman" w:hAnsi="Times New Roman" w:cs="Times New Roman"/>
          <w:color w:val="000000" w:themeColor="text1"/>
          <w:sz w:val="22"/>
          <w:szCs w:val="22"/>
          <w:shd w:val="clear" w:color="auto" w:fill="FFFFFF"/>
        </w:rPr>
        <w:t xml:space="preserve"> link)</w:t>
      </w:r>
      <w:ins w:id="148"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 We hope this addition will help readers apply GUA in a consistent and transparent way and will motivate future studies explicitly evaluating how rarefaction influences this and related </w:t>
        </w:r>
      </w:ins>
      <m:oMath>
        <m:r>
          <w:ins w:id="149" w:author="Marian Louise Schmidt" w:date="2025-10-07T10:44:00Z" w16du:dateUtc="2025-10-07T14:44:00Z">
            <w:rPr>
              <w:rFonts w:ascii="Cambria Math" w:hAnsi="Cambria Math" w:cs="Times New Roman"/>
              <w:color w:val="000000" w:themeColor="text1"/>
              <w:sz w:val="22"/>
              <w:szCs w:val="22"/>
            </w:rPr>
            <m:t>β</m:t>
          </w:ins>
        </m:r>
      </m:oMath>
      <w:ins w:id="150" w:author="Marian Louise Schmidt" w:date="2025-10-07T10:43:00Z" w16du:dateUtc="2025-10-07T14:43:00Z">
        <w:r w:rsidR="00CA3059">
          <w:rPr>
            <w:rFonts w:ascii="Times New Roman" w:hAnsi="Times New Roman" w:cs="Times New Roman"/>
            <w:color w:val="000000" w:themeColor="text1"/>
            <w:sz w:val="22"/>
            <w:szCs w:val="22"/>
            <w:shd w:val="clear" w:color="auto" w:fill="FFFFFF"/>
          </w:rPr>
          <w:t xml:space="preserve">-diversity metrics. </w:t>
        </w:r>
      </w:ins>
      <w:del w:id="151" w:author="Marian Louise Schmidt" w:date="2025-10-07T10:43:00Z" w16du:dateUtc="2025-10-07T14:43:00Z">
        <w:r w:rsidR="001715C0" w:rsidRPr="00F32735" w:rsidDel="00CA3059">
          <w:rPr>
            <w:rFonts w:ascii="Times New Roman" w:hAnsi="Times New Roman" w:cs="Times New Roman"/>
            <w:color w:val="000000" w:themeColor="text1"/>
            <w:sz w:val="22"/>
            <w:szCs w:val="22"/>
            <w:shd w:val="clear" w:color="auto" w:fill="FFFFFF"/>
          </w:rPr>
          <w:delText xml:space="preserve"> and encourage future studies on this subject. </w:delText>
        </w:r>
      </w:del>
    </w:p>
    <w:p w14:paraId="24CD31FA" w14:textId="77777777" w:rsidR="00F32735" w:rsidRPr="00F32735" w:rsidRDefault="00F32735"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60DE513" w14:textId="6D1295F2" w:rsidR="001715C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If such a guide could be produced to highlight the use cases for this new metric, it should be published. Ideally, everyone understands the conditions under which this metric outperforms other abundance-aware distances, of which there are many.</w:t>
      </w:r>
    </w:p>
    <w:p w14:paraId="28852F6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256D8648" w14:textId="6268DE6B" w:rsidR="00F32735" w:rsidRPr="00F32735" w:rsidRDefault="001715C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This</w:t>
      </w:r>
      <w:del w:id="152" w:author="Marian Louise Schmidt" w:date="2025-10-07T10:44:00Z" w16du:dateUtc="2025-10-07T14:44:00Z">
        <w:r w:rsidRPr="00F32735" w:rsidDel="00CA3059">
          <w:rPr>
            <w:rFonts w:ascii="Times New Roman" w:hAnsi="Times New Roman" w:cs="Times New Roman"/>
            <w:color w:val="000000" w:themeColor="text1"/>
            <w:sz w:val="22"/>
            <w:szCs w:val="22"/>
            <w:shd w:val="clear" w:color="auto" w:fill="FFFFFF"/>
          </w:rPr>
          <w:delText xml:space="preserve"> comment </w:delText>
        </w:r>
      </w:del>
      <w:ins w:id="153" w:author="Marian Louise Schmidt" w:date="2025-10-07T10:44:00Z" w16du:dateUtc="2025-10-07T14:44:00Z">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was </w:t>
      </w:r>
      <w:ins w:id="154" w:author="Marian Louise Schmidt" w:date="2025-10-07T10:44:00Z" w16du:dateUtc="2025-10-07T14:44:00Z">
        <w:r w:rsidR="00CA3059">
          <w:rPr>
            <w:rFonts w:ascii="Times New Roman" w:hAnsi="Times New Roman" w:cs="Times New Roman"/>
            <w:color w:val="000000" w:themeColor="text1"/>
            <w:sz w:val="22"/>
            <w:szCs w:val="22"/>
            <w:shd w:val="clear" w:color="auto" w:fill="FFFFFF"/>
          </w:rPr>
          <w:t xml:space="preserve">a </w:t>
        </w:r>
      </w:ins>
      <w:r w:rsidRPr="00F32735">
        <w:rPr>
          <w:rFonts w:ascii="Times New Roman" w:hAnsi="Times New Roman" w:cs="Times New Roman"/>
          <w:color w:val="000000" w:themeColor="text1"/>
          <w:sz w:val="22"/>
          <w:szCs w:val="22"/>
          <w:shd w:val="clear" w:color="auto" w:fill="FFFFFF"/>
        </w:rPr>
        <w:t>thought-provoking</w:t>
      </w:r>
      <w:ins w:id="155" w:author="Marian Louise Schmidt" w:date="2025-10-07T10:44:00Z" w16du:dateUtc="2025-10-07T14:44:00Z">
        <w:r w:rsidR="00CA3059">
          <w:rPr>
            <w:rFonts w:ascii="Times New Roman" w:hAnsi="Times New Roman" w:cs="Times New Roman"/>
            <w:color w:val="000000" w:themeColor="text1"/>
            <w:sz w:val="22"/>
            <w:szCs w:val="22"/>
            <w:shd w:val="clear" w:color="auto" w:fill="FFFFFF"/>
          </w:rPr>
          <w:t xml:space="preserve"> comment that</w:t>
        </w:r>
      </w:ins>
      <w:ins w:id="156"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 influenced how we frame our </w:t>
        </w:r>
      </w:ins>
      <w:del w:id="157"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 and shifted our presentation of these </w:delText>
        </w:r>
      </w:del>
      <w:r w:rsidRPr="00F32735">
        <w:rPr>
          <w:rFonts w:ascii="Times New Roman" w:hAnsi="Times New Roman" w:cs="Times New Roman"/>
          <w:color w:val="000000" w:themeColor="text1"/>
          <w:sz w:val="22"/>
          <w:szCs w:val="22"/>
          <w:shd w:val="clear" w:color="auto" w:fill="FFFFFF"/>
        </w:rPr>
        <w:t xml:space="preserve">results. </w:t>
      </w:r>
      <w:ins w:id="158" w:author="Marian Louise Schmidt" w:date="2025-10-07T10:45:00Z" w16du:dateUtc="2025-10-07T14:45:00Z">
        <w:r w:rsidR="00CA3059">
          <w:rPr>
            <w:rFonts w:ascii="Times New Roman" w:hAnsi="Times New Roman" w:cs="Times New Roman"/>
            <w:color w:val="000000" w:themeColor="text1"/>
            <w:sz w:val="22"/>
            <w:szCs w:val="22"/>
            <w:shd w:val="clear" w:color="auto" w:fill="FFFFFF"/>
          </w:rPr>
          <w:t>We now emphasize that n</w:t>
        </w:r>
      </w:ins>
      <w:del w:id="159"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N</w:delText>
        </w:r>
      </w:del>
      <w:r w:rsidRPr="00F32735">
        <w:rPr>
          <w:rFonts w:ascii="Times New Roman" w:hAnsi="Times New Roman" w:cs="Times New Roman"/>
          <w:color w:val="000000" w:themeColor="text1"/>
          <w:sz w:val="22"/>
          <w:szCs w:val="22"/>
          <w:shd w:val="clear" w:color="auto" w:fill="FFFFFF"/>
        </w:rPr>
        <w:t>o single metric necessarily “out</w:t>
      </w:r>
      <w:del w:id="160"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performs” another, as each metric </w:t>
      </w:r>
      <w:del w:id="161"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measures </w:delText>
        </w:r>
      </w:del>
      <w:ins w:id="162"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captures distinct </w:t>
        </w:r>
      </w:ins>
      <w:del w:id="163"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different</w:delText>
        </w:r>
      </w:del>
      <w:ins w:id="164" w:author="Marian Louise Schmidt" w:date="2025-10-07T10:45:00Z" w16du:dateUtc="2025-10-07T14:45:00Z">
        <w:r w:rsidR="00CA3059">
          <w:rPr>
            <w:rFonts w:ascii="Times New Roman" w:hAnsi="Times New Roman" w:cs="Times New Roman"/>
            <w:color w:val="000000" w:themeColor="text1"/>
            <w:sz w:val="22"/>
            <w:szCs w:val="22"/>
            <w:shd w:val="clear" w:color="auto" w:fill="FFFFFF"/>
          </w:rPr>
          <w:t>yet</w:t>
        </w:r>
      </w:ins>
      <w:del w:id="165"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but</w:delText>
        </w:r>
      </w:del>
      <w:r w:rsidRPr="00F32735">
        <w:rPr>
          <w:rFonts w:ascii="Times New Roman" w:hAnsi="Times New Roman" w:cs="Times New Roman"/>
          <w:color w:val="000000" w:themeColor="text1"/>
          <w:sz w:val="22"/>
          <w:szCs w:val="22"/>
          <w:shd w:val="clear" w:color="auto" w:fill="FFFFFF"/>
        </w:rPr>
        <w:t xml:space="preserve"> valid</w:t>
      </w:r>
      <w:del w:id="166"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 axes of variation </w:t>
      </w:r>
      <w:del w:id="167"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between </w:delText>
        </w:r>
      </w:del>
      <w:ins w:id="168" w:author="Marian Louise Schmidt" w:date="2025-10-07T10:45:00Z" w16du:dateUtc="2025-10-07T14:45:00Z">
        <w:r w:rsidR="00CA3059">
          <w:rPr>
            <w:rFonts w:ascii="Times New Roman" w:hAnsi="Times New Roman" w:cs="Times New Roman"/>
            <w:color w:val="000000" w:themeColor="text1"/>
            <w:sz w:val="22"/>
            <w:szCs w:val="22"/>
            <w:shd w:val="clear" w:color="auto" w:fill="FFFFFF"/>
          </w:rPr>
          <w:t>among</w:t>
        </w:r>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microbial communities. </w:t>
      </w:r>
      <w:ins w:id="169" w:author="Marian Louise Schmidt" w:date="2025-10-07T10:45:00Z" w16du:dateUtc="2025-10-07T14:45:00Z">
        <w:r w:rsidR="00CA3059">
          <w:rPr>
            <w:rFonts w:ascii="Times New Roman" w:hAnsi="Times New Roman" w:cs="Times New Roman"/>
            <w:color w:val="000000" w:themeColor="text1"/>
            <w:sz w:val="22"/>
            <w:szCs w:val="22"/>
            <w:shd w:val="clear" w:color="auto" w:fill="FFFFFF"/>
          </w:rPr>
          <w:t xml:space="preserve">In the revised discussion </w:t>
        </w:r>
      </w:ins>
      <w:del w:id="170" w:author="Marian Louise Schmidt" w:date="2025-10-07T10:45:00Z" w16du:dateUtc="2025-10-07T14:45:00Z">
        <w:r w:rsidRPr="00F32735" w:rsidDel="00CA3059">
          <w:rPr>
            <w:rFonts w:ascii="Times New Roman" w:hAnsi="Times New Roman" w:cs="Times New Roman"/>
            <w:color w:val="000000" w:themeColor="text1"/>
            <w:sz w:val="22"/>
            <w:szCs w:val="22"/>
            <w:shd w:val="clear" w:color="auto" w:fill="FFFFFF"/>
          </w:rPr>
          <w:delText xml:space="preserve">We added discussion text </w:delText>
        </w:r>
      </w:del>
      <w:r w:rsidRPr="00F32735">
        <w:rPr>
          <w:rFonts w:ascii="Times New Roman" w:hAnsi="Times New Roman" w:cs="Times New Roman"/>
          <w:color w:val="000000" w:themeColor="text1"/>
          <w:sz w:val="22"/>
          <w:szCs w:val="22"/>
          <w:shd w:val="clear" w:color="auto" w:fill="FFFFFF"/>
        </w:rPr>
        <w:t>(final paragraph)</w:t>
      </w:r>
      <w:ins w:id="171"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we</w:t>
        </w:r>
      </w:ins>
      <w:r w:rsidRPr="00F32735">
        <w:rPr>
          <w:rFonts w:ascii="Times New Roman" w:hAnsi="Times New Roman" w:cs="Times New Roman"/>
          <w:color w:val="000000" w:themeColor="text1"/>
          <w:sz w:val="22"/>
          <w:szCs w:val="22"/>
          <w:shd w:val="clear" w:color="auto" w:fill="FFFFFF"/>
        </w:rPr>
        <w:t xml:space="preserve"> highlight</w:t>
      </w:r>
      <w:del w:id="172"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ing</w:delText>
        </w:r>
      </w:del>
      <w:r w:rsidRPr="00F32735">
        <w:rPr>
          <w:rFonts w:ascii="Times New Roman" w:hAnsi="Times New Roman" w:cs="Times New Roman"/>
          <w:color w:val="000000" w:themeColor="text1"/>
          <w:sz w:val="22"/>
          <w:szCs w:val="22"/>
          <w:shd w:val="clear" w:color="auto" w:fill="FFFFFF"/>
        </w:rPr>
        <w:t xml:space="preserve"> that the choice </w:t>
      </w:r>
      <w:ins w:id="173"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and interpretation </w:t>
        </w:r>
      </w:ins>
      <w:r w:rsidRPr="00F32735">
        <w:rPr>
          <w:rFonts w:ascii="Times New Roman" w:hAnsi="Times New Roman" w:cs="Times New Roman"/>
          <w:color w:val="000000" w:themeColor="text1"/>
          <w:sz w:val="22"/>
          <w:szCs w:val="22"/>
          <w:shd w:val="clear" w:color="auto" w:fill="FFFFFF"/>
        </w:rPr>
        <w:t xml:space="preserve">of </w:t>
      </w:r>
      <w:ins w:id="174"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a </w:t>
        </w:r>
      </w:ins>
      <w:r w:rsidRPr="00F32735">
        <w:rPr>
          <w:rFonts w:ascii="Times New Roman" w:hAnsi="Times New Roman" w:cs="Times New Roman"/>
          <w:color w:val="000000" w:themeColor="text1"/>
          <w:sz w:val="22"/>
          <w:szCs w:val="22"/>
          <w:shd w:val="clear" w:color="auto" w:fill="FFFFFF"/>
        </w:rPr>
        <w:t>metric</w:t>
      </w:r>
      <w:ins w:id="175"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 </w:t>
        </w:r>
      </w:ins>
      <w:del w:id="176"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–and even more critically, its interpretation–</w:delText>
        </w:r>
      </w:del>
      <w:r w:rsidRPr="00F32735">
        <w:rPr>
          <w:rFonts w:ascii="Times New Roman" w:hAnsi="Times New Roman" w:cs="Times New Roman"/>
          <w:color w:val="000000" w:themeColor="text1"/>
          <w:sz w:val="22"/>
          <w:szCs w:val="22"/>
          <w:shd w:val="clear" w:color="auto" w:fill="FFFFFF"/>
        </w:rPr>
        <w:t xml:space="preserve">should be </w:t>
      </w:r>
      <w:del w:id="177"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 xml:space="preserve">driven </w:delText>
        </w:r>
      </w:del>
      <w:ins w:id="178" w:author="Marian Louise Schmidt" w:date="2025-10-07T10:46:00Z" w16du:dateUtc="2025-10-07T14:46:00Z">
        <w:r w:rsidR="00CA3059">
          <w:rPr>
            <w:rFonts w:ascii="Times New Roman" w:hAnsi="Times New Roman" w:cs="Times New Roman"/>
            <w:color w:val="000000" w:themeColor="text1"/>
            <w:sz w:val="22"/>
            <w:szCs w:val="22"/>
            <w:shd w:val="clear" w:color="auto" w:fill="FFFFFF"/>
          </w:rPr>
          <w:t>guided</w:t>
        </w:r>
        <w:r w:rsidR="00CA3059"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 xml:space="preserve">by </w:t>
      </w:r>
      <w:ins w:id="179" w:author="Marian Louise Schmidt" w:date="2025-10-07T10:46:00Z" w16du:dateUtc="2025-10-07T14:46:00Z">
        <w:r w:rsidR="00CA3059">
          <w:rPr>
            <w:rFonts w:ascii="Times New Roman" w:hAnsi="Times New Roman" w:cs="Times New Roman"/>
            <w:color w:val="000000" w:themeColor="text1"/>
            <w:sz w:val="22"/>
            <w:szCs w:val="22"/>
            <w:shd w:val="clear" w:color="auto" w:fill="FFFFFF"/>
          </w:rPr>
          <w:t>the specific</w:t>
        </w:r>
      </w:ins>
      <w:del w:id="180"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what</w:delText>
        </w:r>
      </w:del>
      <w:r w:rsidRPr="00F32735">
        <w:rPr>
          <w:rFonts w:ascii="Times New Roman" w:hAnsi="Times New Roman" w:cs="Times New Roman"/>
          <w:color w:val="000000" w:themeColor="text1"/>
          <w:sz w:val="22"/>
          <w:szCs w:val="22"/>
          <w:shd w:val="clear" w:color="auto" w:fill="FFFFFF"/>
        </w:rPr>
        <w:t xml:space="preserve"> hypotheses </w:t>
      </w:r>
      <w:ins w:id="181" w:author="Marian Louise Schmidt" w:date="2025-10-07T10:46:00Z" w16du:dateUtc="2025-10-07T14:46:00Z">
        <w:r w:rsidR="00CA3059">
          <w:rPr>
            <w:rFonts w:ascii="Times New Roman" w:hAnsi="Times New Roman" w:cs="Times New Roman"/>
            <w:color w:val="000000" w:themeColor="text1"/>
            <w:sz w:val="22"/>
            <w:szCs w:val="22"/>
            <w:shd w:val="clear" w:color="auto" w:fill="FFFFFF"/>
          </w:rPr>
          <w:t xml:space="preserve">being tested and </w:t>
        </w:r>
      </w:ins>
      <w:del w:id="182" w:author="Marian Louise Schmidt" w:date="2025-10-07T10:46:00Z" w16du:dateUtc="2025-10-07T14:46:00Z">
        <w:r w:rsidRPr="00F32735" w:rsidDel="00CA3059">
          <w:rPr>
            <w:rFonts w:ascii="Times New Roman" w:hAnsi="Times New Roman" w:cs="Times New Roman"/>
            <w:color w:val="000000" w:themeColor="text1"/>
            <w:sz w:val="22"/>
            <w:szCs w:val="22"/>
            <w:shd w:val="clear" w:color="auto" w:fill="FFFFFF"/>
          </w:rPr>
          <w:delText>a researcher is seeking to test, and w</w:delText>
        </w:r>
      </w:del>
      <w:ins w:id="183" w:author="Marian Louise Schmidt" w:date="2025-10-07T10:46:00Z" w16du:dateUtc="2025-10-07T14:46:00Z">
        <w:r w:rsidR="00CA3059">
          <w:rPr>
            <w:rFonts w:ascii="Times New Roman" w:hAnsi="Times New Roman" w:cs="Times New Roman"/>
            <w:color w:val="000000" w:themeColor="text1"/>
            <w:sz w:val="22"/>
            <w:szCs w:val="22"/>
            <w:shd w:val="clear" w:color="auto" w:fill="FFFFFF"/>
          </w:rPr>
          <w:t>w</w:t>
        </w:r>
      </w:ins>
      <w:r w:rsidRPr="00F32735">
        <w:rPr>
          <w:rFonts w:ascii="Times New Roman" w:hAnsi="Times New Roman" w:cs="Times New Roman"/>
          <w:color w:val="000000" w:themeColor="text1"/>
          <w:sz w:val="22"/>
          <w:szCs w:val="22"/>
          <w:shd w:val="clear" w:color="auto" w:fill="FFFFFF"/>
        </w:rPr>
        <w:t xml:space="preserve">hether they </w:t>
      </w:r>
      <w:del w:id="184"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relate </w:delText>
        </w:r>
      </w:del>
      <w:ins w:id="185" w:author="Marian Louise Schmidt" w:date="2025-10-07T10:47:00Z" w16du:dateUtc="2025-10-07T14:47:00Z">
        <w:r w:rsidR="00CA3059">
          <w:rPr>
            <w:rFonts w:ascii="Times New Roman" w:hAnsi="Times New Roman" w:cs="Times New Roman"/>
            <w:color w:val="000000" w:themeColor="text1"/>
            <w:sz w:val="22"/>
            <w:szCs w:val="22"/>
            <w:shd w:val="clear" w:color="auto" w:fill="FFFFFF"/>
          </w:rPr>
          <w:t>concern</w:t>
        </w:r>
      </w:ins>
      <w:del w:id="186"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to</w:delText>
        </w:r>
      </w:del>
      <w:r w:rsidRPr="00F32735">
        <w:rPr>
          <w:rFonts w:ascii="Times New Roman" w:hAnsi="Times New Roman" w:cs="Times New Roman"/>
          <w:color w:val="000000" w:themeColor="text1"/>
          <w:sz w:val="22"/>
          <w:szCs w:val="22"/>
          <w:shd w:val="clear" w:color="auto" w:fill="FFFFFF"/>
        </w:rPr>
        <w:t xml:space="preserve"> compositional similarity, phylogenetic </w:t>
      </w:r>
      <w:del w:id="187"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similarity</w:delText>
        </w:r>
      </w:del>
      <w:ins w:id="188" w:author="Marian Louise Schmidt" w:date="2025-10-07T10:47:00Z" w16du:dateUtc="2025-10-07T14:47:00Z">
        <w:r w:rsidR="00CA3059">
          <w:rPr>
            <w:rFonts w:ascii="Times New Roman" w:hAnsi="Times New Roman" w:cs="Times New Roman"/>
            <w:color w:val="000000" w:themeColor="text1"/>
            <w:sz w:val="22"/>
            <w:szCs w:val="22"/>
            <w:shd w:val="clear" w:color="auto" w:fill="FFFFFF"/>
          </w:rPr>
          <w:t>relatedness</w:t>
        </w:r>
      </w:ins>
      <w:r w:rsidRPr="00F32735">
        <w:rPr>
          <w:rFonts w:ascii="Times New Roman" w:hAnsi="Times New Roman" w:cs="Times New Roman"/>
          <w:color w:val="000000" w:themeColor="text1"/>
          <w:sz w:val="22"/>
          <w:szCs w:val="22"/>
          <w:shd w:val="clear" w:color="auto" w:fill="FFFFFF"/>
        </w:rPr>
        <w:t xml:space="preserve">, or </w:t>
      </w:r>
      <w:del w:id="189"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differences in </w:delText>
        </w:r>
      </w:del>
      <w:r w:rsidRPr="00F32735">
        <w:rPr>
          <w:rFonts w:ascii="Times New Roman" w:hAnsi="Times New Roman" w:cs="Times New Roman"/>
          <w:color w:val="000000" w:themeColor="text1"/>
          <w:sz w:val="22"/>
          <w:szCs w:val="22"/>
          <w:shd w:val="clear" w:color="auto" w:fill="FFFFFF"/>
        </w:rPr>
        <w:t>absolute abundance</w:t>
      </w:r>
      <w:ins w:id="190" w:author="Marian Louise Schmidt" w:date="2025-10-07T10:47:00Z" w16du:dateUtc="2025-10-07T14:47:00Z">
        <w:r w:rsidR="00CA3059">
          <w:rPr>
            <w:rFonts w:ascii="Times New Roman" w:hAnsi="Times New Roman" w:cs="Times New Roman"/>
            <w:color w:val="000000" w:themeColor="text1"/>
            <w:sz w:val="22"/>
            <w:szCs w:val="22"/>
            <w:shd w:val="clear" w:color="auto" w:fill="FFFFFF"/>
          </w:rPr>
          <w:t xml:space="preserve"> differences</w:t>
        </w:r>
      </w:ins>
      <w:r w:rsidRPr="00F32735">
        <w:rPr>
          <w:rFonts w:ascii="Times New Roman" w:hAnsi="Times New Roman" w:cs="Times New Roman"/>
          <w:color w:val="000000" w:themeColor="text1"/>
          <w:sz w:val="22"/>
          <w:szCs w:val="22"/>
          <w:shd w:val="clear" w:color="auto" w:fill="FFFFFF"/>
        </w:rPr>
        <w:t xml:space="preserve">. </w:t>
      </w:r>
      <w:ins w:id="191" w:author="Marian Louise Schmidt" w:date="2025-10-07T10:47:00Z" w16du:dateUtc="2025-10-07T14:47:00Z">
        <w:r w:rsidR="00CA3059">
          <w:rPr>
            <w:rFonts w:ascii="Times New Roman" w:hAnsi="Times New Roman" w:cs="Times New Roman"/>
            <w:color w:val="000000" w:themeColor="text1"/>
            <w:sz w:val="22"/>
            <w:szCs w:val="22"/>
            <w:shd w:val="clear" w:color="auto" w:fill="FFFFFF"/>
          </w:rPr>
          <w:t>Taken together</w:t>
        </w:r>
        <w:commentRangeStart w:id="192"/>
        <w:r w:rsidR="00CA3059">
          <w:rPr>
            <w:rFonts w:ascii="Times New Roman" w:hAnsi="Times New Roman" w:cs="Times New Roman"/>
            <w:color w:val="000000" w:themeColor="text1"/>
            <w:sz w:val="22"/>
            <w:szCs w:val="22"/>
            <w:shd w:val="clear" w:color="auto" w:fill="FFFFFF"/>
          </w:rPr>
          <w:t xml:space="preserve">, </w:t>
        </w:r>
      </w:ins>
      <w:del w:id="193"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As a whole, </w:delText>
        </w:r>
      </w:del>
      <w:r w:rsidRPr="00F32735">
        <w:rPr>
          <w:rFonts w:ascii="Times New Roman" w:hAnsi="Times New Roman" w:cs="Times New Roman"/>
          <w:color w:val="000000" w:themeColor="text1"/>
          <w:sz w:val="22"/>
          <w:szCs w:val="22"/>
          <w:shd w:val="clear" w:color="auto" w:fill="FFFFFF"/>
        </w:rPr>
        <w:t xml:space="preserve">the manuscript demonstrates that UA </w:t>
      </w:r>
      <w:del w:id="194"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effectively </w:delText>
        </w:r>
      </w:del>
      <w:ins w:id="195" w:author="Marian Louise Schmidt" w:date="2025-10-07T10:47:00Z" w16du:dateUtc="2025-10-07T14:47:00Z">
        <w:r w:rsidR="00CA3059">
          <w:rPr>
            <w:rFonts w:ascii="Times New Roman" w:hAnsi="Times New Roman" w:cs="Times New Roman"/>
            <w:color w:val="000000" w:themeColor="text1"/>
            <w:sz w:val="22"/>
            <w:szCs w:val="22"/>
            <w:shd w:val="clear" w:color="auto" w:fill="FFFFFF"/>
          </w:rPr>
          <w:t>integrates</w:t>
        </w:r>
      </w:ins>
      <w:del w:id="196"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incorporates</w:delText>
        </w:r>
      </w:del>
      <w:r w:rsidRPr="00F32735">
        <w:rPr>
          <w:rFonts w:ascii="Times New Roman" w:hAnsi="Times New Roman" w:cs="Times New Roman"/>
          <w:color w:val="000000" w:themeColor="text1"/>
          <w:sz w:val="22"/>
          <w:szCs w:val="22"/>
          <w:shd w:val="clear" w:color="auto" w:fill="FFFFFF"/>
        </w:rPr>
        <w:t xml:space="preserve"> all three </w:t>
      </w:r>
      <w:ins w:id="197" w:author="Marian Louise Schmidt" w:date="2025-10-07T10:47:00Z" w16du:dateUtc="2025-10-07T14:47:00Z">
        <w:r w:rsidR="00CA3059">
          <w:rPr>
            <w:rFonts w:ascii="Times New Roman" w:hAnsi="Times New Roman" w:cs="Times New Roman"/>
            <w:color w:val="000000" w:themeColor="text1"/>
            <w:sz w:val="22"/>
            <w:szCs w:val="22"/>
            <w:shd w:val="clear" w:color="auto" w:fill="FFFFFF"/>
          </w:rPr>
          <w:t xml:space="preserve">dimensions and </w:t>
        </w:r>
      </w:ins>
      <w:del w:id="198" w:author="Marian Louise Schmidt" w:date="2025-10-07T10:47:00Z" w16du:dateUtc="2025-10-07T14:47:00Z">
        <w:r w:rsidRPr="00F32735" w:rsidDel="00CA3059">
          <w:rPr>
            <w:rFonts w:ascii="Times New Roman" w:hAnsi="Times New Roman" w:cs="Times New Roman"/>
            <w:color w:val="000000" w:themeColor="text1"/>
            <w:sz w:val="22"/>
            <w:szCs w:val="22"/>
            <w:shd w:val="clear" w:color="auto" w:fill="FFFFFF"/>
          </w:rPr>
          <w:delText xml:space="preserve">of these components of microbial communities, and </w:delText>
        </w:r>
      </w:del>
      <w:r w:rsidRPr="00F32735">
        <w:rPr>
          <w:rFonts w:ascii="Times New Roman" w:hAnsi="Times New Roman" w:cs="Times New Roman"/>
          <w:color w:val="000000" w:themeColor="text1"/>
          <w:sz w:val="22"/>
          <w:szCs w:val="22"/>
          <w:shd w:val="clear" w:color="auto" w:fill="FFFFFF"/>
        </w:rPr>
        <w:t xml:space="preserve">provides </w:t>
      </w:r>
      <w:ins w:id="199" w:author="Marian Louise Schmidt" w:date="2025-10-07T10:48:00Z" w16du:dateUtc="2025-10-07T14:48:00Z">
        <w:r w:rsidR="00CA3059">
          <w:rPr>
            <w:rFonts w:ascii="Times New Roman" w:hAnsi="Times New Roman" w:cs="Times New Roman"/>
            <w:color w:val="000000" w:themeColor="text1"/>
            <w:sz w:val="22"/>
            <w:szCs w:val="22"/>
            <w:shd w:val="clear" w:color="auto" w:fill="FFFFFF"/>
          </w:rPr>
          <w:t xml:space="preserve">concrete </w:t>
        </w:r>
      </w:ins>
      <w:r w:rsidRPr="00F32735">
        <w:rPr>
          <w:rFonts w:ascii="Times New Roman" w:hAnsi="Times New Roman" w:cs="Times New Roman"/>
          <w:color w:val="000000" w:themeColor="text1"/>
          <w:sz w:val="22"/>
          <w:szCs w:val="22"/>
          <w:shd w:val="clear" w:color="auto" w:fill="FFFFFF"/>
        </w:rPr>
        <w:t xml:space="preserve">examples of how </w:t>
      </w:r>
      <w:del w:id="200" w:author="Marian Louise Schmidt" w:date="2025-10-07T10:48:00Z" w16du:dateUtc="2025-10-07T14:48:00Z">
        <w:r w:rsidRPr="00F32735" w:rsidDel="00CA3059">
          <w:rPr>
            <w:rFonts w:ascii="Times New Roman" w:hAnsi="Times New Roman" w:cs="Times New Roman"/>
            <w:color w:val="000000" w:themeColor="text1"/>
            <w:sz w:val="22"/>
            <w:szCs w:val="22"/>
            <w:shd w:val="clear" w:color="auto" w:fill="FFFFFF"/>
          </w:rPr>
          <w:delText xml:space="preserve">researchers </w:delText>
        </w:r>
      </w:del>
      <w:ins w:id="201" w:author="Marian Louise Schmidt" w:date="2025-10-07T10:48:00Z" w16du:dateUtc="2025-10-07T14:48:00Z">
        <w:r w:rsidR="00CA3059">
          <w:rPr>
            <w:rFonts w:ascii="Times New Roman" w:hAnsi="Times New Roman" w:cs="Times New Roman"/>
            <w:color w:val="000000" w:themeColor="text1"/>
            <w:sz w:val="22"/>
            <w:szCs w:val="22"/>
            <w:shd w:val="clear" w:color="auto" w:fill="FFFFFF"/>
          </w:rPr>
          <w:t>its results can be interpreted in ecological context</w:t>
        </w:r>
      </w:ins>
      <w:del w:id="202" w:author="Marian Louise Schmidt" w:date="2025-10-07T10:48:00Z" w16du:dateUtc="2025-10-07T14:48:00Z">
        <w:r w:rsidRPr="00F32735" w:rsidDel="00CA3059">
          <w:rPr>
            <w:rFonts w:ascii="Times New Roman" w:hAnsi="Times New Roman" w:cs="Times New Roman"/>
            <w:color w:val="000000" w:themeColor="text1"/>
            <w:sz w:val="22"/>
            <w:szCs w:val="22"/>
            <w:shd w:val="clear" w:color="auto" w:fill="FFFFFF"/>
          </w:rPr>
          <w:delText>can interpret its results</w:delText>
        </w:r>
      </w:del>
      <w:r w:rsidRPr="00F32735">
        <w:rPr>
          <w:rFonts w:ascii="Times New Roman" w:hAnsi="Times New Roman" w:cs="Times New Roman"/>
          <w:color w:val="000000" w:themeColor="text1"/>
          <w:sz w:val="22"/>
          <w:szCs w:val="22"/>
          <w:shd w:val="clear" w:color="auto" w:fill="FFFFFF"/>
        </w:rPr>
        <w:t>.</w:t>
      </w:r>
      <w:commentRangeEnd w:id="192"/>
      <w:r w:rsidR="00CA3059">
        <w:rPr>
          <w:rStyle w:val="CommentReference"/>
        </w:rPr>
        <w:commentReference w:id="192"/>
      </w:r>
    </w:p>
    <w:p w14:paraId="292A6BE3"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B9DA0DC" w14:textId="75C5325F"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Minor Comments:</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The simulation data used for the phylogeny is far too simple and does not demonstrate ecological realism. Related to the comments about testing more data sets, the in-silico data can certainly be more complex and robust as a test data set.</w:t>
      </w:r>
    </w:p>
    <w:p w14:paraId="3C3B74F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6EFFD78F" w14:textId="7A65C670" w:rsidR="00F32735" w:rsidRPr="00F32735" w:rsidRDefault="00CA3059"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ins w:id="203" w:author="Marian Louise Schmidt" w:date="2025-10-07T10:48:00Z" w16du:dateUtc="2025-10-07T14:48:00Z">
        <w:r>
          <w:rPr>
            <w:rFonts w:ascii="Times New Roman" w:hAnsi="Times New Roman" w:cs="Times New Roman"/>
            <w:color w:val="000000" w:themeColor="text1"/>
            <w:sz w:val="22"/>
            <w:szCs w:val="22"/>
          </w:rPr>
          <w:t>We appreciate this comment and</w:t>
        </w:r>
      </w:ins>
      <w:ins w:id="204" w:author="Marian Louise Schmidt" w:date="2025-10-07T10:49:00Z" w16du:dateUtc="2025-10-07T14:49:00Z">
        <w:r>
          <w:rPr>
            <w:rFonts w:ascii="Times New Roman" w:hAnsi="Times New Roman" w:cs="Times New Roman"/>
            <w:color w:val="000000" w:themeColor="text1"/>
            <w:sz w:val="22"/>
            <w:szCs w:val="22"/>
          </w:rPr>
          <w:t xml:space="preserve"> agree that more complex simulations can be valuable for testing new metrics. However, t</w:t>
        </w:r>
      </w:ins>
      <w:del w:id="205"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T</w:delText>
        </w:r>
      </w:del>
      <w:proofErr w:type="gramStart"/>
      <w:r w:rsidR="00CC1460" w:rsidRPr="00F32735">
        <w:rPr>
          <w:rFonts w:ascii="Times New Roman" w:hAnsi="Times New Roman" w:cs="Times New Roman"/>
          <w:color w:val="000000" w:themeColor="text1"/>
          <w:sz w:val="22"/>
          <w:szCs w:val="22"/>
        </w:rPr>
        <w:t>he</w:t>
      </w:r>
      <w:proofErr w:type="gramEnd"/>
      <w:r w:rsidR="00CC1460" w:rsidRPr="00F32735">
        <w:rPr>
          <w:rFonts w:ascii="Times New Roman" w:hAnsi="Times New Roman" w:cs="Times New Roman"/>
          <w:color w:val="000000" w:themeColor="text1"/>
          <w:sz w:val="22"/>
          <w:szCs w:val="22"/>
        </w:rPr>
        <w:t xml:space="preserve"> purpose of Fig. 1 is illustrative</w:t>
      </w:r>
      <w:del w:id="206"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w:delText>
        </w:r>
      </w:del>
      <w:r w:rsidR="00CC1460" w:rsidRPr="00F32735">
        <w:rPr>
          <w:rFonts w:ascii="Times New Roman" w:hAnsi="Times New Roman" w:cs="Times New Roman"/>
          <w:color w:val="000000" w:themeColor="text1"/>
          <w:sz w:val="22"/>
          <w:szCs w:val="22"/>
        </w:rPr>
        <w:t xml:space="preserve"> rather than analytical.</w:t>
      </w:r>
      <w:r w:rsidR="00CC1460" w:rsidRPr="00F32735">
        <w:rPr>
          <w:rFonts w:ascii="Times New Roman" w:hAnsi="Times New Roman" w:cs="Times New Roman"/>
          <w:i/>
          <w:iCs/>
          <w:color w:val="000000" w:themeColor="text1"/>
          <w:sz w:val="22"/>
          <w:szCs w:val="22"/>
        </w:rPr>
        <w:t xml:space="preserve"> </w:t>
      </w:r>
      <w:r w:rsidR="00CC1460" w:rsidRPr="00F32735">
        <w:rPr>
          <w:rFonts w:ascii="Times New Roman" w:hAnsi="Times New Roman" w:cs="Times New Roman"/>
          <w:color w:val="000000" w:themeColor="text1"/>
          <w:sz w:val="22"/>
          <w:szCs w:val="22"/>
        </w:rPr>
        <w:t xml:space="preserve">The four-ASV community was </w:t>
      </w:r>
      <w:ins w:id="207" w:author="Marian Louise Schmidt" w:date="2025-10-07T10:49:00Z" w16du:dateUtc="2025-10-07T14:49:00Z">
        <w:r>
          <w:rPr>
            <w:rFonts w:ascii="Times New Roman" w:hAnsi="Times New Roman" w:cs="Times New Roman"/>
            <w:color w:val="000000" w:themeColor="text1"/>
            <w:sz w:val="22"/>
            <w:szCs w:val="22"/>
          </w:rPr>
          <w:t xml:space="preserve">intentionally </w:t>
        </w:r>
      </w:ins>
      <w:del w:id="208"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chosen </w:delText>
        </w:r>
      </w:del>
      <w:ins w:id="209" w:author="Marian Louise Schmidt" w:date="2025-10-07T10:49:00Z" w16du:dateUtc="2025-10-07T14:49:00Z">
        <w:r>
          <w:rPr>
            <w:rFonts w:ascii="Times New Roman" w:hAnsi="Times New Roman" w:cs="Times New Roman"/>
            <w:color w:val="000000" w:themeColor="text1"/>
            <w:sz w:val="22"/>
            <w:szCs w:val="22"/>
          </w:rPr>
          <w:t xml:space="preserve">designed as </w:t>
        </w:r>
      </w:ins>
      <w:del w:id="210"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because it is </w:delText>
        </w:r>
      </w:del>
      <w:r w:rsidR="00CC1460" w:rsidRPr="00F32735">
        <w:rPr>
          <w:rFonts w:ascii="Times New Roman" w:hAnsi="Times New Roman" w:cs="Times New Roman"/>
          <w:color w:val="000000" w:themeColor="text1"/>
          <w:sz w:val="22"/>
          <w:szCs w:val="22"/>
        </w:rPr>
        <w:t xml:space="preserve">the simplest possible </w:t>
      </w:r>
      <w:ins w:id="211" w:author="Marian Louise Schmidt" w:date="2025-10-07T10:49:00Z" w16du:dateUtc="2025-10-07T14:49:00Z">
        <w:r>
          <w:rPr>
            <w:rFonts w:ascii="Times New Roman" w:hAnsi="Times New Roman" w:cs="Times New Roman"/>
            <w:color w:val="000000" w:themeColor="text1"/>
            <w:sz w:val="22"/>
            <w:szCs w:val="22"/>
          </w:rPr>
          <w:t xml:space="preserve">system to </w:t>
        </w:r>
      </w:ins>
      <w:r w:rsidR="00CC1460" w:rsidRPr="00F32735">
        <w:rPr>
          <w:rFonts w:ascii="Times New Roman" w:hAnsi="Times New Roman" w:cs="Times New Roman"/>
          <w:color w:val="000000" w:themeColor="text1"/>
          <w:sz w:val="22"/>
          <w:szCs w:val="22"/>
        </w:rPr>
        <w:t>demonstrat</w:t>
      </w:r>
      <w:ins w:id="212" w:author="Marian Louise Schmidt" w:date="2025-10-07T10:49:00Z" w16du:dateUtc="2025-10-07T14:49:00Z">
        <w:r>
          <w:rPr>
            <w:rFonts w:ascii="Times New Roman" w:hAnsi="Times New Roman" w:cs="Times New Roman"/>
            <w:color w:val="000000" w:themeColor="text1"/>
            <w:sz w:val="22"/>
            <w:szCs w:val="22"/>
          </w:rPr>
          <w:t>e</w:t>
        </w:r>
      </w:ins>
      <w:del w:id="213"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ion</w:delText>
        </w:r>
      </w:del>
      <w:ins w:id="214" w:author="Marian Louise Schmidt" w:date="2025-10-07T10:49:00Z" w16du:dateUtc="2025-10-07T14:49:00Z">
        <w:r>
          <w:rPr>
            <w:rFonts w:ascii="Times New Roman" w:hAnsi="Times New Roman" w:cs="Times New Roman"/>
            <w:color w:val="000000" w:themeColor="text1"/>
            <w:sz w:val="22"/>
            <w:szCs w:val="22"/>
          </w:rPr>
          <w:t xml:space="preserve">, in a transparent way, </w:t>
        </w:r>
      </w:ins>
      <w:del w:id="215" w:author="Marian Louise Schmidt" w:date="2025-10-07T10:49:00Z" w16du:dateUtc="2025-10-07T14:49:00Z">
        <w:r w:rsidR="00CC1460" w:rsidRPr="00F32735" w:rsidDel="00CA3059">
          <w:rPr>
            <w:rFonts w:ascii="Times New Roman" w:hAnsi="Times New Roman" w:cs="Times New Roman"/>
            <w:color w:val="000000" w:themeColor="text1"/>
            <w:sz w:val="22"/>
            <w:szCs w:val="22"/>
          </w:rPr>
          <w:delText xml:space="preserve"> of</w:delText>
        </w:r>
      </w:del>
      <w:del w:id="216"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 </w:delText>
        </w:r>
      </w:del>
      <w:r w:rsidR="00CC1460" w:rsidRPr="00F32735">
        <w:rPr>
          <w:rFonts w:ascii="Times New Roman" w:hAnsi="Times New Roman" w:cs="Times New Roman"/>
          <w:color w:val="000000" w:themeColor="text1"/>
          <w:sz w:val="22"/>
          <w:szCs w:val="22"/>
        </w:rPr>
        <w:t xml:space="preserve">how these metrics can respond to changes in composition, abundance, and phylogenetic </w:t>
      </w:r>
      <w:del w:id="217"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similarity</w:delText>
        </w:r>
      </w:del>
      <w:ins w:id="218" w:author="Marian Louise Schmidt" w:date="2025-10-07T10:50:00Z" w16du:dateUtc="2025-10-07T14:50:00Z">
        <w:r>
          <w:rPr>
            <w:rFonts w:ascii="Times New Roman" w:hAnsi="Times New Roman" w:cs="Times New Roman"/>
            <w:color w:val="000000" w:themeColor="text1"/>
            <w:sz w:val="22"/>
            <w:szCs w:val="22"/>
          </w:rPr>
          <w:t>relatedness</w:t>
        </w:r>
      </w:ins>
      <w:r w:rsidR="00CC1460" w:rsidRPr="00F32735">
        <w:rPr>
          <w:rFonts w:ascii="Times New Roman" w:hAnsi="Times New Roman" w:cs="Times New Roman"/>
          <w:color w:val="000000" w:themeColor="text1"/>
          <w:sz w:val="22"/>
          <w:szCs w:val="22"/>
        </w:rPr>
        <w:t xml:space="preserve">. </w:t>
      </w:r>
      <w:del w:id="219"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We </w:delText>
        </w:r>
      </w:del>
      <w:ins w:id="220" w:author="Marian Louise Schmidt" w:date="2025-10-07T10:50:00Z" w16du:dateUtc="2025-10-07T14:50:00Z">
        <w:r>
          <w:rPr>
            <w:rFonts w:ascii="Times New Roman" w:hAnsi="Times New Roman" w:cs="Times New Roman"/>
            <w:color w:val="000000" w:themeColor="text1"/>
            <w:sz w:val="22"/>
            <w:szCs w:val="22"/>
          </w:rPr>
          <w:t xml:space="preserve">Increasing the complexity of this simulation would </w:t>
        </w:r>
        <w:proofErr w:type="spellStart"/>
        <w:r>
          <w:rPr>
            <w:rFonts w:ascii="Times New Roman" w:hAnsi="Times New Roman" w:cs="Times New Roman"/>
            <w:color w:val="000000" w:themeColor="text1"/>
            <w:sz w:val="22"/>
            <w:szCs w:val="22"/>
          </w:rPr>
          <w:t>obsure</w:t>
        </w:r>
        <w:proofErr w:type="spellEnd"/>
        <w:r>
          <w:rPr>
            <w:rFonts w:ascii="Times New Roman" w:hAnsi="Times New Roman" w:cs="Times New Roman"/>
            <w:color w:val="000000" w:themeColor="text1"/>
            <w:sz w:val="22"/>
            <w:szCs w:val="22"/>
          </w:rPr>
          <w:t xml:space="preserve"> these conceptual contrasts. We believe</w:t>
        </w:r>
      </w:ins>
      <w:del w:id="221"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feel</w:delText>
        </w:r>
      </w:del>
      <w:ins w:id="222" w:author="Marian Louise Schmidt" w:date="2025-10-07T10:50:00Z" w16du:dateUtc="2025-10-07T14:50:00Z">
        <w:r>
          <w:rPr>
            <w:rFonts w:ascii="Times New Roman" w:hAnsi="Times New Roman" w:cs="Times New Roman"/>
            <w:color w:val="000000" w:themeColor="text1"/>
            <w:sz w:val="22"/>
            <w:szCs w:val="22"/>
          </w:rPr>
          <w:t xml:space="preserve"> the inclusion of multiple </w:t>
        </w:r>
      </w:ins>
      <w:del w:id="223"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 xml:space="preserve"> adding complexity to this figure would work against its purpose, and think that the inclusion of </w:delText>
        </w:r>
      </w:del>
      <w:r w:rsidR="00CC1460" w:rsidRPr="00F32735">
        <w:rPr>
          <w:rFonts w:ascii="Times New Roman" w:hAnsi="Times New Roman" w:cs="Times New Roman"/>
          <w:color w:val="000000" w:themeColor="text1"/>
          <w:sz w:val="22"/>
          <w:szCs w:val="22"/>
        </w:rPr>
        <w:t>new</w:t>
      </w:r>
      <w:ins w:id="224" w:author="Marian Louise Schmidt" w:date="2025-10-07T10:50:00Z" w16du:dateUtc="2025-10-07T14:50:00Z">
        <w:r>
          <w:rPr>
            <w:rFonts w:ascii="Times New Roman" w:hAnsi="Times New Roman" w:cs="Times New Roman"/>
            <w:color w:val="000000" w:themeColor="text1"/>
            <w:sz w:val="22"/>
            <w:szCs w:val="22"/>
          </w:rPr>
          <w:t xml:space="preserve"> empir</w:t>
        </w:r>
      </w:ins>
      <w:ins w:id="225" w:author="Marian Louise Schmidt" w:date="2025-10-07T10:51:00Z" w16du:dateUtc="2025-10-07T14:51:00Z">
        <w:r>
          <w:rPr>
            <w:rFonts w:ascii="Times New Roman" w:hAnsi="Times New Roman" w:cs="Times New Roman"/>
            <w:color w:val="000000" w:themeColor="text1"/>
            <w:sz w:val="22"/>
            <w:szCs w:val="22"/>
          </w:rPr>
          <w:t xml:space="preserve">ical </w:t>
        </w:r>
      </w:ins>
      <w:del w:id="226" w:author="Marian Louise Schmidt" w:date="2025-10-07T10:50:00Z" w16du:dateUtc="2025-10-07T14:50:00Z">
        <w:r w:rsidR="00CC1460" w:rsidRPr="00F32735" w:rsidDel="00CA3059">
          <w:rPr>
            <w:rFonts w:ascii="Times New Roman" w:hAnsi="Times New Roman" w:cs="Times New Roman"/>
            <w:color w:val="000000" w:themeColor="text1"/>
            <w:sz w:val="22"/>
            <w:szCs w:val="22"/>
          </w:rPr>
          <w:delText>,</w:delText>
        </w:r>
      </w:del>
      <w:del w:id="227"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 real-world </w:delText>
        </w:r>
      </w:del>
      <w:r w:rsidR="00CC1460" w:rsidRPr="00F32735">
        <w:rPr>
          <w:rFonts w:ascii="Times New Roman" w:hAnsi="Times New Roman" w:cs="Times New Roman"/>
          <w:color w:val="000000" w:themeColor="text1"/>
          <w:sz w:val="22"/>
          <w:szCs w:val="22"/>
        </w:rPr>
        <w:t>datasets</w:t>
      </w:r>
      <w:ins w:id="228" w:author="Marian Louise Schmidt" w:date="2025-10-07T10:51:00Z" w16du:dateUtc="2025-10-07T14:51:00Z">
        <w:r>
          <w:rPr>
            <w:rFonts w:ascii="Times New Roman" w:hAnsi="Times New Roman" w:cs="Times New Roman"/>
            <w:color w:val="000000" w:themeColor="text1"/>
            <w:sz w:val="22"/>
            <w:szCs w:val="22"/>
          </w:rPr>
          <w:t xml:space="preserve"> now</w:t>
        </w:r>
      </w:ins>
      <w:del w:id="229"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 better</w:delText>
        </w:r>
      </w:del>
      <w:r w:rsidR="00CC1460" w:rsidRPr="00F32735">
        <w:rPr>
          <w:rFonts w:ascii="Times New Roman" w:hAnsi="Times New Roman" w:cs="Times New Roman"/>
          <w:color w:val="000000" w:themeColor="text1"/>
          <w:sz w:val="22"/>
          <w:szCs w:val="22"/>
        </w:rPr>
        <w:t xml:space="preserve"> address</w:t>
      </w:r>
      <w:ins w:id="230" w:author="Marian Louise Schmidt" w:date="2025-10-07T10:51:00Z" w16du:dateUtc="2025-10-07T14:51:00Z">
        <w:r>
          <w:rPr>
            <w:rFonts w:ascii="Times New Roman" w:hAnsi="Times New Roman" w:cs="Times New Roman"/>
            <w:color w:val="000000" w:themeColor="text1"/>
            <w:sz w:val="22"/>
            <w:szCs w:val="22"/>
          </w:rPr>
          <w:t>es</w:t>
        </w:r>
      </w:ins>
      <w:r w:rsidR="00CC1460" w:rsidRPr="00F32735">
        <w:rPr>
          <w:rFonts w:ascii="Times New Roman" w:hAnsi="Times New Roman" w:cs="Times New Roman"/>
          <w:color w:val="000000" w:themeColor="text1"/>
          <w:sz w:val="22"/>
          <w:szCs w:val="22"/>
        </w:rPr>
        <w:t xml:space="preserve"> th</w:t>
      </w:r>
      <w:ins w:id="231" w:author="Marian Louise Schmidt" w:date="2025-10-07T10:51:00Z" w16du:dateUtc="2025-10-07T14:51:00Z">
        <w:r>
          <w:rPr>
            <w:rFonts w:ascii="Times New Roman" w:hAnsi="Times New Roman" w:cs="Times New Roman"/>
            <w:color w:val="000000" w:themeColor="text1"/>
            <w:sz w:val="22"/>
            <w:szCs w:val="22"/>
          </w:rPr>
          <w:t>is</w:t>
        </w:r>
      </w:ins>
      <w:del w:id="232"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ese</w:delText>
        </w:r>
      </w:del>
      <w:r w:rsidR="00CC1460" w:rsidRPr="00F32735">
        <w:rPr>
          <w:rFonts w:ascii="Times New Roman" w:hAnsi="Times New Roman" w:cs="Times New Roman"/>
          <w:color w:val="000000" w:themeColor="text1"/>
          <w:sz w:val="22"/>
          <w:szCs w:val="22"/>
        </w:rPr>
        <w:t xml:space="preserve"> concern</w:t>
      </w:r>
      <w:ins w:id="233" w:author="Marian Louise Schmidt" w:date="2025-10-07T10:51:00Z" w16du:dateUtc="2025-10-07T14:51:00Z">
        <w:r>
          <w:rPr>
            <w:rFonts w:ascii="Times New Roman" w:hAnsi="Times New Roman" w:cs="Times New Roman"/>
            <w:color w:val="000000" w:themeColor="text1"/>
            <w:sz w:val="22"/>
            <w:szCs w:val="22"/>
          </w:rPr>
          <w:t xml:space="preserve"> more directly, </w:t>
        </w:r>
      </w:ins>
      <w:del w:id="234"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s, especially </w:delText>
        </w:r>
      </w:del>
      <w:r w:rsidR="00CC1460" w:rsidRPr="00F32735">
        <w:rPr>
          <w:rFonts w:ascii="Times New Roman" w:hAnsi="Times New Roman" w:cs="Times New Roman"/>
          <w:color w:val="000000" w:themeColor="text1"/>
          <w:sz w:val="22"/>
          <w:szCs w:val="22"/>
        </w:rPr>
        <w:t xml:space="preserve">as they </w:t>
      </w:r>
      <w:del w:id="235"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recapitulate </w:delText>
        </w:r>
      </w:del>
      <w:ins w:id="236" w:author="Marian Louise Schmidt" w:date="2025-10-07T10:51:00Z" w16du:dateUtc="2025-10-07T14:51:00Z">
        <w:r>
          <w:rPr>
            <w:rFonts w:ascii="Times New Roman" w:hAnsi="Times New Roman" w:cs="Times New Roman"/>
            <w:color w:val="000000" w:themeColor="text1"/>
            <w:sz w:val="22"/>
            <w:szCs w:val="22"/>
          </w:rPr>
          <w:t xml:space="preserve">capture the same </w:t>
        </w:r>
      </w:ins>
      <w:del w:id="237" w:author="Marian Louise Schmidt" w:date="2025-10-07T10:51:00Z" w16du:dateUtc="2025-10-07T14:51:00Z">
        <w:r w:rsidR="00CC1460" w:rsidRPr="00F32735" w:rsidDel="00CA3059">
          <w:rPr>
            <w:rFonts w:ascii="Times New Roman" w:hAnsi="Times New Roman" w:cs="Times New Roman"/>
            <w:color w:val="000000" w:themeColor="text1"/>
            <w:sz w:val="22"/>
            <w:szCs w:val="22"/>
          </w:rPr>
          <w:delText xml:space="preserve">many of the </w:delText>
        </w:r>
      </w:del>
      <w:r w:rsidR="00CC1460" w:rsidRPr="00F32735">
        <w:rPr>
          <w:rFonts w:ascii="Times New Roman" w:hAnsi="Times New Roman" w:cs="Times New Roman"/>
          <w:color w:val="000000" w:themeColor="text1"/>
          <w:sz w:val="22"/>
          <w:szCs w:val="22"/>
        </w:rPr>
        <w:t xml:space="preserve">patterns </w:t>
      </w:r>
      <w:ins w:id="238" w:author="Marian Louise Schmidt" w:date="2025-10-07T10:51:00Z" w16du:dateUtc="2025-10-07T14:51:00Z">
        <w:r>
          <w:rPr>
            <w:rFonts w:ascii="Times New Roman" w:hAnsi="Times New Roman" w:cs="Times New Roman"/>
            <w:color w:val="000000" w:themeColor="text1"/>
            <w:sz w:val="22"/>
            <w:szCs w:val="22"/>
          </w:rPr>
          <w:t xml:space="preserve">observed </w:t>
        </w:r>
      </w:ins>
      <w:ins w:id="239" w:author="Marian Louise Schmidt" w:date="2025-10-07T10:52:00Z" w16du:dateUtc="2025-10-07T14:52:00Z">
        <w:r>
          <w:rPr>
            <w:rFonts w:ascii="Times New Roman" w:hAnsi="Times New Roman" w:cs="Times New Roman"/>
            <w:color w:val="000000" w:themeColor="text1"/>
            <w:sz w:val="22"/>
            <w:szCs w:val="22"/>
          </w:rPr>
          <w:t xml:space="preserve">in Fig. 1 while providing the ecological realism the reviewer highlights. </w:t>
        </w:r>
      </w:ins>
      <w:del w:id="240" w:author="Marian Louise Schmidt" w:date="2025-10-07T10:52:00Z" w16du:dateUtc="2025-10-07T14:52:00Z">
        <w:r w:rsidR="00CC1460" w:rsidRPr="00F32735" w:rsidDel="00CA3059">
          <w:rPr>
            <w:rFonts w:ascii="Times New Roman" w:hAnsi="Times New Roman" w:cs="Times New Roman"/>
            <w:color w:val="000000" w:themeColor="text1"/>
            <w:sz w:val="22"/>
            <w:szCs w:val="22"/>
          </w:rPr>
          <w:delText>that we demonstrate even with the exceptionally simple 4-ASV community.</w:delText>
        </w:r>
      </w:del>
    </w:p>
    <w:p w14:paraId="02168AD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070FF55" w14:textId="67FD78F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The data and code available to produce the manuscript are all seemingly shared in a public </w:t>
      </w:r>
      <w:proofErr w:type="spellStart"/>
      <w:r w:rsidRPr="00F32735">
        <w:rPr>
          <w:rFonts w:ascii="Times New Roman" w:hAnsi="Times New Roman" w:cs="Times New Roman"/>
          <w:b/>
          <w:bCs/>
          <w:color w:val="000000" w:themeColor="text1"/>
          <w:sz w:val="22"/>
          <w:szCs w:val="22"/>
          <w:shd w:val="clear" w:color="auto" w:fill="FFFFFF"/>
        </w:rPr>
        <w:t>Github</w:t>
      </w:r>
      <w:proofErr w:type="spellEnd"/>
      <w:r w:rsidRPr="00F32735">
        <w:rPr>
          <w:rFonts w:ascii="Times New Roman" w:hAnsi="Times New Roman" w:cs="Times New Roman"/>
          <w:b/>
          <w:bCs/>
          <w:color w:val="000000" w:themeColor="text1"/>
          <w:sz w:val="22"/>
          <w:szCs w:val="22"/>
          <w:shd w:val="clear" w:color="auto" w:fill="FFFFFF"/>
        </w:rPr>
        <w:t>. Kudos to the authors for this important step in providing a reproducible analysis.</w:t>
      </w:r>
    </w:p>
    <w:p w14:paraId="7E2922BE"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7196E0F" w14:textId="237492AE"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 xml:space="preserve">Thank you! </w:t>
      </w:r>
      <w:ins w:id="241" w:author="Marian Louise Schmidt" w:date="2025-10-07T10:52:00Z" w16du:dateUtc="2025-10-07T14:52:00Z">
        <w:r w:rsidR="00744F4A">
          <w:rPr>
            <w:rFonts w:ascii="Times New Roman" w:hAnsi="Times New Roman" w:cs="Times New Roman"/>
            <w:color w:val="000000" w:themeColor="text1"/>
            <w:sz w:val="22"/>
            <w:szCs w:val="22"/>
            <w:shd w:val="clear" w:color="auto" w:fill="FFFFFF"/>
          </w:rPr>
          <w:t>We greatly appreciate this recognition</w:t>
        </w:r>
      </w:ins>
      <w:ins w:id="242" w:author="Marian Louise Schmidt" w:date="2025-10-07T10:53:00Z" w16du:dateUtc="2025-10-07T14:53:00Z">
        <w:r w:rsidR="00744F4A">
          <w:rPr>
            <w:rFonts w:ascii="Times New Roman" w:hAnsi="Times New Roman" w:cs="Times New Roman"/>
            <w:color w:val="000000" w:themeColor="text1"/>
            <w:sz w:val="22"/>
            <w:szCs w:val="22"/>
            <w:shd w:val="clear" w:color="auto" w:fill="FFFFFF"/>
          </w:rPr>
          <w:t>,</w:t>
        </w:r>
      </w:ins>
      <w:ins w:id="243" w:author="Marian Louise Schmidt" w:date="2025-10-07T10:52:00Z" w16du:dateUtc="2025-10-07T14:52:00Z">
        <w:r w:rsidR="00744F4A">
          <w:rPr>
            <w:rFonts w:ascii="Times New Roman" w:hAnsi="Times New Roman" w:cs="Times New Roman"/>
            <w:color w:val="000000" w:themeColor="text1"/>
            <w:sz w:val="22"/>
            <w:szCs w:val="22"/>
            <w:shd w:val="clear" w:color="auto" w:fill="FFFFFF"/>
          </w:rPr>
          <w:t xml:space="preserve"> as </w:t>
        </w:r>
      </w:ins>
      <w:ins w:id="244"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ensuring full reproducibility is both </w:t>
        </w:r>
      </w:ins>
      <w:ins w:id="245" w:author="Marian Louise Schmidt" w:date="2025-10-07T10:52:00Z" w16du:dateUtc="2025-10-07T14:52:00Z">
        <w:r w:rsidR="00744F4A">
          <w:rPr>
            <w:rFonts w:ascii="Times New Roman" w:hAnsi="Times New Roman" w:cs="Times New Roman"/>
            <w:color w:val="000000" w:themeColor="text1"/>
            <w:sz w:val="22"/>
            <w:szCs w:val="22"/>
            <w:shd w:val="clear" w:color="auto" w:fill="FFFFFF"/>
          </w:rPr>
          <w:t>deeply important</w:t>
        </w:r>
      </w:ins>
      <w:ins w:id="246"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 and </w:t>
        </w:r>
      </w:ins>
      <w:proofErr w:type="gramStart"/>
      <w:ins w:id="247" w:author="Marian Louise Schmidt" w:date="2025-10-07T10:52:00Z" w16du:dateUtc="2025-10-07T14:52:00Z">
        <w:r w:rsidR="00744F4A">
          <w:rPr>
            <w:rFonts w:ascii="Times New Roman" w:hAnsi="Times New Roman" w:cs="Times New Roman"/>
            <w:color w:val="000000" w:themeColor="text1"/>
            <w:sz w:val="22"/>
            <w:szCs w:val="22"/>
            <w:shd w:val="clear" w:color="auto" w:fill="FFFFFF"/>
          </w:rPr>
          <w:t>time</w:t>
        </w:r>
      </w:ins>
      <w:ins w:id="248" w:author="Marian Louise Schmidt" w:date="2025-10-07T10:53:00Z" w16du:dateUtc="2025-10-07T14:53:00Z">
        <w:r w:rsidR="00744F4A">
          <w:rPr>
            <w:rFonts w:ascii="Times New Roman" w:hAnsi="Times New Roman" w:cs="Times New Roman"/>
            <w:color w:val="000000" w:themeColor="text1"/>
            <w:sz w:val="22"/>
            <w:szCs w:val="22"/>
            <w:shd w:val="clear" w:color="auto" w:fill="FFFFFF"/>
          </w:rPr>
          <w:t>-intensive</w:t>
        </w:r>
      </w:ins>
      <w:proofErr w:type="gramEnd"/>
      <w:ins w:id="249" w:author="Marian Louise Schmidt" w:date="2025-10-07T10:52:00Z" w16du:dateUtc="2025-10-07T14:52:00Z">
        <w:r w:rsidR="00744F4A">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We</w:t>
      </w:r>
      <w:ins w:id="250"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 ha</w:t>
        </w:r>
      </w:ins>
      <w:del w:id="251" w:author="Marian Louise Schmidt" w:date="2025-10-07T10:53:00Z" w16du:dateUtc="2025-10-07T14:53:00Z">
        <w:r w:rsidRPr="00F32735" w:rsidDel="00744F4A">
          <w:rPr>
            <w:rFonts w:ascii="Times New Roman" w:hAnsi="Times New Roman" w:cs="Times New Roman"/>
            <w:color w:val="000000" w:themeColor="text1"/>
            <w:sz w:val="22"/>
            <w:szCs w:val="22"/>
            <w:shd w:val="clear" w:color="auto" w:fill="FFFFFF"/>
          </w:rPr>
          <w:delText>’</w:delText>
        </w:r>
      </w:del>
      <w:r w:rsidRPr="00F32735">
        <w:rPr>
          <w:rFonts w:ascii="Times New Roman" w:hAnsi="Times New Roman" w:cs="Times New Roman"/>
          <w:color w:val="000000" w:themeColor="text1"/>
          <w:sz w:val="22"/>
          <w:szCs w:val="22"/>
          <w:shd w:val="clear" w:color="auto" w:fill="FFFFFF"/>
        </w:rPr>
        <w:t xml:space="preserve">ve maintained this degree of reproducibility throughout all </w:t>
      </w:r>
      <w:ins w:id="252" w:author="Marian Louise Schmidt" w:date="2025-10-07T10:53:00Z" w16du:dateUtc="2025-10-07T14:53:00Z">
        <w:r w:rsidR="00744F4A">
          <w:rPr>
            <w:rFonts w:ascii="Times New Roman" w:hAnsi="Times New Roman" w:cs="Times New Roman"/>
            <w:color w:val="000000" w:themeColor="text1"/>
            <w:sz w:val="22"/>
            <w:szCs w:val="22"/>
            <w:shd w:val="clear" w:color="auto" w:fill="FFFFFF"/>
          </w:rPr>
          <w:t xml:space="preserve">subsequent </w:t>
        </w:r>
      </w:ins>
      <w:proofErr w:type="spellStart"/>
      <w:r w:rsidRPr="00F32735">
        <w:rPr>
          <w:rFonts w:ascii="Times New Roman" w:hAnsi="Times New Roman" w:cs="Times New Roman"/>
          <w:color w:val="000000" w:themeColor="text1"/>
          <w:sz w:val="22"/>
          <w:szCs w:val="22"/>
          <w:shd w:val="clear" w:color="auto" w:fill="FFFFFF"/>
        </w:rPr>
        <w:t>reanalyses</w:t>
      </w:r>
      <w:proofErr w:type="spellEnd"/>
      <w:r w:rsidRPr="00F32735">
        <w:rPr>
          <w:rFonts w:ascii="Times New Roman" w:hAnsi="Times New Roman" w:cs="Times New Roman"/>
          <w:color w:val="000000" w:themeColor="text1"/>
          <w:sz w:val="22"/>
          <w:szCs w:val="22"/>
          <w:shd w:val="clear" w:color="auto" w:fill="FFFFFF"/>
        </w:rPr>
        <w:t xml:space="preserve"> as well.</w:t>
      </w:r>
    </w:p>
    <w:p w14:paraId="7A34E782"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697A5E52" w14:textId="55A01AE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If possible, for when data exists for a range of diverse data sets, it would be valuable to add any statements about computational efficiency relative to existing metrics (e.g. Bray-Curtis,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etc.).</w:t>
      </w:r>
    </w:p>
    <w:p w14:paraId="6C8D7DB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31FAF703" w14:textId="1D261D4A"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commentRangeStart w:id="253"/>
      <w:r w:rsidRPr="00F32735">
        <w:rPr>
          <w:rFonts w:ascii="Times New Roman" w:hAnsi="Times New Roman" w:cs="Times New Roman"/>
          <w:color w:val="000000" w:themeColor="text1"/>
          <w:sz w:val="22"/>
          <w:szCs w:val="22"/>
          <w:shd w:val="clear" w:color="auto" w:fill="FFFFFF"/>
        </w:rPr>
        <w:t>We</w:t>
      </w:r>
      <w:ins w:id="254"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 appreciate this suggestion and have added</w:t>
        </w:r>
      </w:ins>
      <w:del w:id="255"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’ve included a</w:delText>
        </w:r>
      </w:del>
      <w:r w:rsidRPr="00F32735">
        <w:rPr>
          <w:rFonts w:ascii="Times New Roman" w:hAnsi="Times New Roman" w:cs="Times New Roman"/>
          <w:color w:val="000000" w:themeColor="text1"/>
          <w:sz w:val="22"/>
          <w:szCs w:val="22"/>
          <w:shd w:val="clear" w:color="auto" w:fill="FFFFFF"/>
        </w:rPr>
        <w:t xml:space="preserve"> new </w:t>
      </w:r>
      <w:ins w:id="256"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analyses to address it. Specifically, </w:t>
        </w:r>
      </w:ins>
      <w:del w:id="257"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figure (</w:delText>
        </w:r>
      </w:del>
      <w:r w:rsidRPr="00F32735">
        <w:rPr>
          <w:rFonts w:ascii="Times New Roman" w:hAnsi="Times New Roman" w:cs="Times New Roman"/>
          <w:color w:val="000000" w:themeColor="text1"/>
          <w:sz w:val="22"/>
          <w:szCs w:val="22"/>
          <w:shd w:val="clear" w:color="auto" w:fill="FFFFFF"/>
        </w:rPr>
        <w:t>Fig. 4 and Fig. S5</w:t>
      </w:r>
      <w:del w:id="258"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w:delText>
        </w:r>
      </w:del>
      <w:ins w:id="259" w:author="Marian Louise Schmidt" w:date="2025-10-07T10:54:00Z" w16du:dateUtc="2025-10-07T14:54:00Z">
        <w:r w:rsidR="00744F4A">
          <w:rPr>
            <w:rFonts w:ascii="Times New Roman" w:hAnsi="Times New Roman" w:cs="Times New Roman"/>
            <w:color w:val="000000" w:themeColor="text1"/>
            <w:sz w:val="22"/>
            <w:szCs w:val="22"/>
            <w:shd w:val="clear" w:color="auto" w:fill="FFFFFF"/>
          </w:rPr>
          <w:t xml:space="preserve"> now compare computational performances across metrics, showing that </w:t>
        </w:r>
      </w:ins>
      <w:del w:id="260" w:author="Marian Louise Schmidt" w:date="2025-10-07T10:54:00Z" w16du:dateUtc="2025-10-07T14:54:00Z">
        <w:r w:rsidRPr="00F32735" w:rsidDel="00744F4A">
          <w:rPr>
            <w:rFonts w:ascii="Times New Roman" w:hAnsi="Times New Roman" w:cs="Times New Roman"/>
            <w:color w:val="000000" w:themeColor="text1"/>
            <w:sz w:val="22"/>
            <w:szCs w:val="22"/>
            <w:shd w:val="clear" w:color="auto" w:fill="FFFFFF"/>
          </w:rPr>
          <w:delText xml:space="preserve"> which demonstrate how </w:delText>
        </w:r>
      </w:del>
      <w:proofErr w:type="spellStart"/>
      <w:r w:rsidRPr="00F32735">
        <w:rPr>
          <w:rFonts w:ascii="Times New Roman" w:hAnsi="Times New Roman" w:cs="Times New Roman"/>
          <w:color w:val="000000" w:themeColor="text1"/>
          <w:sz w:val="22"/>
          <w:szCs w:val="22"/>
          <w:shd w:val="clear" w:color="auto" w:fill="FFFFFF"/>
        </w:rPr>
        <w:t>GUnifrac</w:t>
      </w:r>
      <w:proofErr w:type="spellEnd"/>
      <w:r w:rsidRPr="00F32735">
        <w:rPr>
          <w:rFonts w:ascii="Times New Roman" w:hAnsi="Times New Roman" w:cs="Times New Roman"/>
          <w:color w:val="000000" w:themeColor="text1"/>
          <w:sz w:val="22"/>
          <w:szCs w:val="22"/>
          <w:shd w:val="clear" w:color="auto" w:fill="FFFFFF"/>
        </w:rPr>
        <w:t xml:space="preserve"> is </w:t>
      </w:r>
      <w:del w:id="261"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specifically </w:delText>
        </w:r>
      </w:del>
      <w:ins w:id="262" w:author="Marian Louise Schmidt" w:date="2025-10-07T10:55:00Z" w16du:dateUtc="2025-10-07T14:55:00Z">
        <w:r w:rsidR="00744F4A">
          <w:rPr>
            <w:rFonts w:ascii="Times New Roman" w:hAnsi="Times New Roman" w:cs="Times New Roman"/>
            <w:color w:val="000000" w:themeColor="text1"/>
            <w:sz w:val="22"/>
            <w:szCs w:val="22"/>
            <w:shd w:val="clear" w:color="auto" w:fill="FFFFFF"/>
          </w:rPr>
          <w:t>substantially</w:t>
        </w:r>
        <w:r w:rsidR="00744F4A" w:rsidRPr="00F32735">
          <w:rPr>
            <w:rFonts w:ascii="Times New Roman" w:hAnsi="Times New Roman" w:cs="Times New Roman"/>
            <w:color w:val="000000" w:themeColor="text1"/>
            <w:sz w:val="22"/>
            <w:szCs w:val="22"/>
            <w:shd w:val="clear" w:color="auto" w:fill="FFFFFF"/>
          </w:rPr>
          <w:t xml:space="preserve"> </w:t>
        </w:r>
      </w:ins>
      <w:r w:rsidRPr="00F32735">
        <w:rPr>
          <w:rFonts w:ascii="Times New Roman" w:hAnsi="Times New Roman" w:cs="Times New Roman"/>
          <w:color w:val="000000" w:themeColor="text1"/>
          <w:sz w:val="22"/>
          <w:szCs w:val="22"/>
          <w:shd w:val="clear" w:color="auto" w:fill="FFFFFF"/>
        </w:rPr>
        <w:t>slower than Bray-Curtis (</w:t>
      </w:r>
      <w:del w:id="263"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as performed via the </w:delText>
        </w:r>
      </w:del>
      <w:r w:rsidRPr="00F32735">
        <w:rPr>
          <w:rFonts w:ascii="Times New Roman" w:hAnsi="Times New Roman" w:cs="Times New Roman"/>
          <w:color w:val="000000" w:themeColor="text1"/>
          <w:sz w:val="22"/>
          <w:szCs w:val="22"/>
          <w:shd w:val="clear" w:color="auto" w:fill="FFFFFF"/>
        </w:rPr>
        <w:t xml:space="preserve">vegan package) and Fast </w:t>
      </w:r>
      <w:proofErr w:type="spellStart"/>
      <w:r w:rsidRPr="00F32735">
        <w:rPr>
          <w:rFonts w:ascii="Times New Roman" w:hAnsi="Times New Roman" w:cs="Times New Roman"/>
          <w:color w:val="000000" w:themeColor="text1"/>
          <w:sz w:val="22"/>
          <w:szCs w:val="22"/>
          <w:shd w:val="clear" w:color="auto" w:fill="FFFFFF"/>
        </w:rPr>
        <w:t>Unifrac</w:t>
      </w:r>
      <w:proofErr w:type="spellEnd"/>
      <w:r w:rsidRPr="00F32735">
        <w:rPr>
          <w:rFonts w:ascii="Times New Roman" w:hAnsi="Times New Roman" w:cs="Times New Roman"/>
          <w:color w:val="000000" w:themeColor="text1"/>
          <w:sz w:val="22"/>
          <w:szCs w:val="22"/>
          <w:shd w:val="clear" w:color="auto" w:fill="FFFFFF"/>
        </w:rPr>
        <w:t xml:space="preserve"> (</w:t>
      </w:r>
      <w:proofErr w:type="spellStart"/>
      <w:del w:id="264"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as calculated within the </w:delText>
        </w:r>
      </w:del>
      <w:r w:rsidRPr="00F32735">
        <w:rPr>
          <w:rFonts w:ascii="Times New Roman" w:hAnsi="Times New Roman" w:cs="Times New Roman"/>
          <w:color w:val="000000" w:themeColor="text1"/>
          <w:sz w:val="22"/>
          <w:szCs w:val="22"/>
          <w:shd w:val="clear" w:color="auto" w:fill="FFFFFF"/>
        </w:rPr>
        <w:t>phyloseq</w:t>
      </w:r>
      <w:proofErr w:type="spellEnd"/>
      <w:r w:rsidRPr="00F32735">
        <w:rPr>
          <w:rFonts w:ascii="Times New Roman" w:hAnsi="Times New Roman" w:cs="Times New Roman"/>
          <w:color w:val="000000" w:themeColor="text1"/>
          <w:sz w:val="22"/>
          <w:szCs w:val="22"/>
          <w:shd w:val="clear" w:color="auto" w:fill="FFFFFF"/>
        </w:rPr>
        <w:t xml:space="preserve"> package). We</w:t>
      </w:r>
      <w:ins w:id="265"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 also note</w:t>
        </w:r>
      </w:ins>
      <w:del w:id="266"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’ve</w:delText>
        </w:r>
      </w:del>
      <w:ins w:id="267"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 in the </w:t>
        </w:r>
      </w:ins>
      <w:del w:id="268"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 xml:space="preserve"> also included details in the </w:delText>
        </w:r>
      </w:del>
      <w:r w:rsidRPr="00F32735">
        <w:rPr>
          <w:rFonts w:ascii="Times New Roman" w:hAnsi="Times New Roman" w:cs="Times New Roman"/>
          <w:color w:val="000000" w:themeColor="text1"/>
          <w:sz w:val="22"/>
          <w:szCs w:val="22"/>
          <w:shd w:val="clear" w:color="auto" w:fill="FFFFFF"/>
        </w:rPr>
        <w:t xml:space="preserve">discussion </w:t>
      </w:r>
      <w:ins w:id="269"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that </w:t>
        </w:r>
        <w:proofErr w:type="spellStart"/>
        <w:r w:rsidR="00744F4A">
          <w:rPr>
            <w:rFonts w:ascii="Times New Roman" w:hAnsi="Times New Roman" w:cs="Times New Roman"/>
            <w:color w:val="000000" w:themeColor="text1"/>
            <w:sz w:val="22"/>
            <w:szCs w:val="22"/>
            <w:shd w:val="clear" w:color="auto" w:fill="FFFFFF"/>
          </w:rPr>
          <w:t>GUniFrac</w:t>
        </w:r>
        <w:proofErr w:type="spellEnd"/>
        <w:r w:rsidR="00744F4A">
          <w:rPr>
            <w:rFonts w:ascii="Times New Roman" w:hAnsi="Times New Roman" w:cs="Times New Roman"/>
            <w:color w:val="000000" w:themeColor="text1"/>
            <w:sz w:val="22"/>
            <w:szCs w:val="22"/>
            <w:shd w:val="clear" w:color="auto" w:fill="FFFFFF"/>
          </w:rPr>
          <w:t xml:space="preserve"> can be </w:t>
        </w:r>
      </w:ins>
      <w:del w:id="270" w:author="Marian Louise Schmidt" w:date="2025-10-07T10:55:00Z" w16du:dateUtc="2025-10-07T14:55:00Z">
        <w:r w:rsidRPr="00F32735" w:rsidDel="00744F4A">
          <w:rPr>
            <w:rFonts w:ascii="Times New Roman" w:hAnsi="Times New Roman" w:cs="Times New Roman"/>
            <w:color w:val="000000" w:themeColor="text1"/>
            <w:sz w:val="22"/>
            <w:szCs w:val="22"/>
            <w:shd w:val="clear" w:color="auto" w:fill="FFFFFF"/>
          </w:rPr>
          <w:delText>point to the</w:delText>
        </w:r>
      </w:del>
      <w:r w:rsidRPr="00F32735">
        <w:rPr>
          <w:rFonts w:ascii="Times New Roman" w:hAnsi="Times New Roman" w:cs="Times New Roman"/>
          <w:color w:val="000000" w:themeColor="text1"/>
          <w:sz w:val="22"/>
          <w:szCs w:val="22"/>
          <w:shd w:val="clear" w:color="auto" w:fill="FFFFFF"/>
        </w:rPr>
        <w:t xml:space="preserve"> &gt;1000x </w:t>
      </w:r>
      <w:ins w:id="271" w:author="Marian Louise Schmidt" w:date="2025-10-07T10:55:00Z" w16du:dateUtc="2025-10-07T14:55:00Z">
        <w:r w:rsidR="00744F4A">
          <w:rPr>
            <w:rFonts w:ascii="Times New Roman" w:hAnsi="Times New Roman" w:cs="Times New Roman"/>
            <w:color w:val="000000" w:themeColor="text1"/>
            <w:sz w:val="22"/>
            <w:szCs w:val="22"/>
            <w:shd w:val="clear" w:color="auto" w:fill="FFFFFF"/>
          </w:rPr>
          <w:t xml:space="preserve">slower under typical implementations, </w:t>
        </w:r>
      </w:ins>
      <w:ins w:id="272" w:author="Marian Louise Schmidt" w:date="2025-10-07T10:56:00Z" w16du:dateUtc="2025-10-07T14:56:00Z">
        <w:r w:rsidR="00744F4A">
          <w:rPr>
            <w:rFonts w:ascii="Times New Roman" w:hAnsi="Times New Roman" w:cs="Times New Roman"/>
            <w:color w:val="000000" w:themeColor="text1"/>
            <w:sz w:val="22"/>
            <w:szCs w:val="22"/>
            <w:shd w:val="clear" w:color="auto" w:fill="FFFFFF"/>
          </w:rPr>
          <w:t>and we provide recommendations for how future iterations, particularly across repeated rarefaction, could improve computational efficiency.</w:t>
        </w:r>
      </w:ins>
      <w:del w:id="273" w:author="Marian Louise Schmidt" w:date="2025-10-07T10:56:00Z" w16du:dateUtc="2025-10-07T14:56:00Z">
        <w:r w:rsidRPr="00F32735" w:rsidDel="00744F4A">
          <w:rPr>
            <w:rFonts w:ascii="Times New Roman" w:hAnsi="Times New Roman" w:cs="Times New Roman"/>
            <w:color w:val="000000" w:themeColor="text1"/>
            <w:sz w:val="22"/>
            <w:szCs w:val="22"/>
            <w:shd w:val="clear" w:color="auto" w:fill="FFFFFF"/>
          </w:rPr>
          <w:delText>slow-down represented by GUnifrac, b</w:delText>
        </w:r>
        <w:r w:rsidR="001715C0" w:rsidRPr="00F32735" w:rsidDel="00744F4A">
          <w:rPr>
            <w:rFonts w:ascii="Times New Roman" w:hAnsi="Times New Roman" w:cs="Times New Roman"/>
            <w:color w:val="000000" w:themeColor="text1"/>
            <w:sz w:val="22"/>
            <w:szCs w:val="22"/>
            <w:shd w:val="clear" w:color="auto" w:fill="FFFFFF"/>
          </w:rPr>
          <w:delText>ut make some recommendations for how it could be sped up across iterations of rarefaction.</w:delText>
        </w:r>
      </w:del>
      <w:commentRangeEnd w:id="253"/>
      <w:r w:rsidR="00744F4A">
        <w:rPr>
          <w:rStyle w:val="CommentReference"/>
        </w:rPr>
        <w:commentReference w:id="253"/>
      </w:r>
    </w:p>
    <w:p w14:paraId="3649D76E"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CB1EE37" w14:textId="03E2FE7E" w:rsidR="00E67659"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lastRenderedPageBreak/>
        <w:t>Figure S2 could indicate the sample labels, or at least a key for the labels, to aid in interpretability.</w:t>
      </w:r>
    </w:p>
    <w:p w14:paraId="6426D7CD" w14:textId="77777777" w:rsidR="00744F4A" w:rsidRDefault="00744F4A" w:rsidP="00F32735">
      <w:pPr>
        <w:adjustRightInd w:val="0"/>
        <w:snapToGrid w:val="0"/>
        <w:spacing w:after="0" w:line="240" w:lineRule="auto"/>
        <w:ind w:left="720"/>
        <w:rPr>
          <w:ins w:id="274" w:author="Marian Louise Schmidt" w:date="2025-10-07T10:56:00Z" w16du:dateUtc="2025-10-07T14:56:00Z"/>
          <w:rFonts w:ascii="Times New Roman" w:hAnsi="Times New Roman" w:cs="Times New Roman"/>
          <w:color w:val="000000" w:themeColor="text1"/>
          <w:sz w:val="22"/>
          <w:szCs w:val="22"/>
          <w:shd w:val="clear" w:color="auto" w:fill="FFFFFF"/>
        </w:rPr>
      </w:pPr>
    </w:p>
    <w:p w14:paraId="486C949F" w14:textId="3C6447CC" w:rsidR="00CC1460" w:rsidRPr="00F32735" w:rsidRDefault="00744F4A"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ins w:id="275" w:author="Marian Louise Schmidt" w:date="2025-10-07T10:56:00Z" w16du:dateUtc="2025-10-07T14:56:00Z">
        <w:r>
          <w:rPr>
            <w:rFonts w:ascii="Times New Roman" w:hAnsi="Times New Roman" w:cs="Times New Roman"/>
            <w:color w:val="000000" w:themeColor="text1"/>
            <w:sz w:val="22"/>
            <w:szCs w:val="22"/>
            <w:shd w:val="clear" w:color="auto" w:fill="FFFFFF"/>
          </w:rPr>
          <w:t xml:space="preserve">Thank you for this suggestion. </w:t>
        </w:r>
      </w:ins>
      <w:r w:rsidR="00CC1460" w:rsidRPr="00F32735">
        <w:rPr>
          <w:rFonts w:ascii="Times New Roman" w:hAnsi="Times New Roman" w:cs="Times New Roman"/>
          <w:color w:val="000000" w:themeColor="text1"/>
          <w:sz w:val="22"/>
          <w:szCs w:val="22"/>
          <w:shd w:val="clear" w:color="auto" w:fill="FFFFFF"/>
        </w:rPr>
        <w:t xml:space="preserve">As </w:t>
      </w:r>
      <w:ins w:id="276" w:author="Marian Louise Schmidt" w:date="2025-10-07T10:56:00Z" w16du:dateUtc="2025-10-07T14:56:00Z">
        <w:r>
          <w:rPr>
            <w:rFonts w:ascii="Times New Roman" w:hAnsi="Times New Roman" w:cs="Times New Roman"/>
            <w:color w:val="000000" w:themeColor="text1"/>
            <w:sz w:val="22"/>
            <w:szCs w:val="22"/>
            <w:shd w:val="clear" w:color="auto" w:fill="FFFFFF"/>
          </w:rPr>
          <w:t>the manuscript now in</w:t>
        </w:r>
      </w:ins>
      <w:ins w:id="277"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cludes </w:t>
        </w:r>
      </w:ins>
      <w:del w:id="278" w:author="Marian Louise Schmidt" w:date="2025-10-07T10:56:00Z" w16du:dateUtc="2025-10-07T14:56:00Z">
        <w:r w:rsidR="00CC1460" w:rsidRPr="00F32735" w:rsidDel="00744F4A">
          <w:rPr>
            <w:rFonts w:ascii="Times New Roman" w:hAnsi="Times New Roman" w:cs="Times New Roman"/>
            <w:color w:val="000000" w:themeColor="text1"/>
            <w:sz w:val="22"/>
            <w:szCs w:val="22"/>
            <w:shd w:val="clear" w:color="auto" w:fill="FFFFFF"/>
          </w:rPr>
          <w:delText xml:space="preserve">we’ve expanded to </w:delText>
        </w:r>
      </w:del>
      <w:r w:rsidR="00CC1460" w:rsidRPr="00F32735">
        <w:rPr>
          <w:rFonts w:ascii="Times New Roman" w:hAnsi="Times New Roman" w:cs="Times New Roman"/>
          <w:color w:val="000000" w:themeColor="text1"/>
          <w:sz w:val="22"/>
          <w:szCs w:val="22"/>
          <w:shd w:val="clear" w:color="auto" w:fill="FFFFFF"/>
        </w:rPr>
        <w:t xml:space="preserve">multiple datasets, we </w:t>
      </w:r>
      <w:ins w:id="279"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have restructured the figures and no longer include the original </w:t>
        </w:r>
      </w:ins>
      <w:del w:id="280"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no longer include what was previously </w:delText>
        </w:r>
      </w:del>
      <w:r w:rsidR="00CC1460" w:rsidRPr="00F32735">
        <w:rPr>
          <w:rFonts w:ascii="Times New Roman" w:hAnsi="Times New Roman" w:cs="Times New Roman"/>
          <w:color w:val="000000" w:themeColor="text1"/>
          <w:sz w:val="22"/>
          <w:szCs w:val="22"/>
          <w:shd w:val="clear" w:color="auto" w:fill="FFFFFF"/>
        </w:rPr>
        <w:t>Fig. S2 and S3. The ordination based on UR (</w:t>
      </w:r>
      <w:del w:id="281"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old </w:delText>
        </w:r>
      </w:del>
      <w:ins w:id="282" w:author="Marian Louise Schmidt" w:date="2025-10-07T10:57:00Z" w16du:dateUtc="2025-10-07T14:57:00Z">
        <w:r>
          <w:rPr>
            <w:rFonts w:ascii="Times New Roman" w:hAnsi="Times New Roman" w:cs="Times New Roman"/>
            <w:color w:val="000000" w:themeColor="text1"/>
            <w:sz w:val="22"/>
            <w:szCs w:val="22"/>
            <w:shd w:val="clear" w:color="auto" w:fill="FFFFFF"/>
          </w:rPr>
          <w:t>formerly</w:t>
        </w:r>
        <w:r w:rsidRPr="00F32735">
          <w:rPr>
            <w:rFonts w:ascii="Times New Roman" w:hAnsi="Times New Roman" w:cs="Times New Roman"/>
            <w:color w:val="000000" w:themeColor="text1"/>
            <w:sz w:val="22"/>
            <w:szCs w:val="22"/>
            <w:shd w:val="clear" w:color="auto" w:fill="FFFFFF"/>
          </w:rPr>
          <w:t xml:space="preserve"> </w:t>
        </w:r>
      </w:ins>
      <w:r w:rsidR="00CC1460" w:rsidRPr="00F32735">
        <w:rPr>
          <w:rFonts w:ascii="Times New Roman" w:hAnsi="Times New Roman" w:cs="Times New Roman"/>
          <w:color w:val="000000" w:themeColor="text1"/>
          <w:sz w:val="22"/>
          <w:szCs w:val="22"/>
          <w:shd w:val="clear" w:color="auto" w:fill="FFFFFF"/>
        </w:rPr>
        <w:t xml:space="preserve">Fig. S3) is now </w:t>
      </w:r>
      <w:del w:id="283"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included </w:delText>
        </w:r>
      </w:del>
      <w:ins w:id="284" w:author="Marian Louise Schmidt" w:date="2025-10-07T10:57:00Z" w16du:dateUtc="2025-10-07T14:57:00Z">
        <w:r>
          <w:rPr>
            <w:rFonts w:ascii="Times New Roman" w:hAnsi="Times New Roman" w:cs="Times New Roman"/>
            <w:color w:val="000000" w:themeColor="text1"/>
            <w:sz w:val="22"/>
            <w:szCs w:val="22"/>
            <w:shd w:val="clear" w:color="auto" w:fill="FFFFFF"/>
          </w:rPr>
          <w:t>presented</w:t>
        </w:r>
        <w:r w:rsidRPr="00F32735">
          <w:rPr>
            <w:rFonts w:ascii="Times New Roman" w:hAnsi="Times New Roman" w:cs="Times New Roman"/>
            <w:color w:val="000000" w:themeColor="text1"/>
            <w:sz w:val="22"/>
            <w:szCs w:val="22"/>
            <w:shd w:val="clear" w:color="auto" w:fill="FFFFFF"/>
          </w:rPr>
          <w:t xml:space="preserve"> </w:t>
        </w:r>
      </w:ins>
      <w:r w:rsidR="00CC1460" w:rsidRPr="00F32735">
        <w:rPr>
          <w:rFonts w:ascii="Times New Roman" w:hAnsi="Times New Roman" w:cs="Times New Roman"/>
          <w:color w:val="000000" w:themeColor="text1"/>
          <w:sz w:val="22"/>
          <w:szCs w:val="22"/>
          <w:shd w:val="clear" w:color="auto" w:fill="FFFFFF"/>
        </w:rPr>
        <w:t xml:space="preserve">as a sub-panel in </w:t>
      </w:r>
      <w:ins w:id="285"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the new </w:t>
        </w:r>
      </w:ins>
      <w:r w:rsidR="00CC1460" w:rsidRPr="00F32735">
        <w:rPr>
          <w:rFonts w:ascii="Times New Roman" w:hAnsi="Times New Roman" w:cs="Times New Roman"/>
          <w:color w:val="000000" w:themeColor="text1"/>
          <w:sz w:val="22"/>
          <w:szCs w:val="22"/>
          <w:shd w:val="clear" w:color="auto" w:fill="FFFFFF"/>
        </w:rPr>
        <w:t xml:space="preserve">Fig. S3, which </w:t>
      </w:r>
      <w:ins w:id="286" w:author="Marian Louise Schmidt" w:date="2025-10-07T10:57:00Z" w16du:dateUtc="2025-10-07T14:57:00Z">
        <w:r>
          <w:rPr>
            <w:rFonts w:ascii="Times New Roman" w:hAnsi="Times New Roman" w:cs="Times New Roman"/>
            <w:color w:val="000000" w:themeColor="text1"/>
            <w:sz w:val="22"/>
            <w:szCs w:val="22"/>
            <w:shd w:val="clear" w:color="auto" w:fill="FFFFFF"/>
          </w:rPr>
          <w:t xml:space="preserve">compares </w:t>
        </w:r>
      </w:ins>
      <w:del w:id="287" w:author="Marian Louise Schmidt" w:date="2025-10-07T10:57:00Z" w16du:dateUtc="2025-10-07T14:57:00Z">
        <w:r w:rsidR="00CC1460" w:rsidRPr="00F32735" w:rsidDel="00744F4A">
          <w:rPr>
            <w:rFonts w:ascii="Times New Roman" w:hAnsi="Times New Roman" w:cs="Times New Roman"/>
            <w:color w:val="000000" w:themeColor="text1"/>
            <w:sz w:val="22"/>
            <w:szCs w:val="22"/>
            <w:shd w:val="clear" w:color="auto" w:fill="FFFFFF"/>
          </w:rPr>
          <w:delText xml:space="preserve">demonstrates </w:delText>
        </w:r>
      </w:del>
      <w:r w:rsidR="00CC1460" w:rsidRPr="00F32735">
        <w:rPr>
          <w:rFonts w:ascii="Times New Roman" w:hAnsi="Times New Roman" w:cs="Times New Roman"/>
          <w:color w:val="000000" w:themeColor="text1"/>
          <w:sz w:val="22"/>
          <w:szCs w:val="22"/>
          <w:shd w:val="clear" w:color="auto" w:fill="FFFFFF"/>
        </w:rPr>
        <w:t xml:space="preserve">ordinations using UR and UA across all four datasets. </w:t>
      </w:r>
    </w:p>
    <w:sectPr w:rsidR="00CC1460" w:rsidRPr="00F3273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an Louise Schmidt" w:date="2025-10-27T14:34:00Z" w:initials="MS">
    <w:p w14:paraId="313085D0" w14:textId="77777777" w:rsidR="00776D38" w:rsidRDefault="00776D38" w:rsidP="00776D38">
      <w:r>
        <w:rPr>
          <w:rStyle w:val="CommentReference"/>
        </w:rPr>
        <w:annotationRef/>
      </w:r>
      <w:r>
        <w:rPr>
          <w:sz w:val="20"/>
          <w:szCs w:val="20"/>
        </w:rPr>
        <w:t xml:space="preserve">Currently this is out of date with the more recent updates to the manuscript. However, I believe you get the gist! </w:t>
      </w:r>
    </w:p>
  </w:comment>
  <w:comment w:id="4" w:author="Marian Louise Schmidt" w:date="2025-10-07T10:28:00Z" w:initials="MS">
    <w:p w14:paraId="5CB19430" w14:textId="7AA21D9D" w:rsidR="00DC26D7" w:rsidRDefault="00DC26D7" w:rsidP="00DC26D7">
      <w:r>
        <w:rPr>
          <w:rStyle w:val="CommentReference"/>
        </w:rPr>
        <w:annotationRef/>
      </w:r>
      <w:r>
        <w:rPr>
          <w:sz w:val="20"/>
          <w:szCs w:val="20"/>
        </w:rPr>
        <w:t xml:space="preserve">Please add line numbers in all of the areas in which you include quotes in the reviewer response. </w:t>
      </w:r>
    </w:p>
  </w:comment>
  <w:comment w:id="109" w:author="Marian Louise Schmidt" w:date="2025-10-07T10:27:00Z" w:initials="MS">
    <w:p w14:paraId="77FFD433" w14:textId="64B9F362" w:rsidR="00DC26D7" w:rsidRDefault="00DC26D7" w:rsidP="00DC26D7">
      <w:r>
        <w:rPr>
          <w:rStyle w:val="CommentReference"/>
        </w:rPr>
        <w:annotationRef/>
      </w:r>
      <w:r>
        <w:rPr>
          <w:sz w:val="20"/>
          <w:szCs w:val="20"/>
        </w:rPr>
        <w:t>This still needs to be updated.</w:t>
      </w:r>
    </w:p>
  </w:comment>
  <w:comment w:id="121" w:author="Marian Louise Schmidt" w:date="2025-10-07T10:31:00Z" w:initials="MS">
    <w:p w14:paraId="33C7D8A4" w14:textId="77777777" w:rsidR="00DC26D7" w:rsidRDefault="00DC26D7" w:rsidP="00DC26D7">
      <w:r>
        <w:rPr>
          <w:rStyle w:val="CommentReference"/>
        </w:rPr>
        <w:annotationRef/>
      </w:r>
      <w:r>
        <w:rPr>
          <w:sz w:val="20"/>
          <w:szCs w:val="20"/>
        </w:rPr>
        <w:t xml:space="preserve">I would emphasize why that was the reason and then extrapolate to how this is an overall issue in the field.... this is actually something we should maybe include in the paper as final recommendations! </w:t>
      </w:r>
    </w:p>
  </w:comment>
  <w:comment w:id="122" w:author="Marian Louise Schmidt" w:date="2025-10-07T10:33:00Z" w:initials="MS">
    <w:p w14:paraId="40D6C41A" w14:textId="77777777" w:rsidR="00344307" w:rsidRDefault="00344307" w:rsidP="00344307">
      <w:r>
        <w:rPr>
          <w:rStyle w:val="CommentReference"/>
        </w:rPr>
        <w:annotationRef/>
      </w:r>
      <w:r>
        <w:rPr>
          <w:sz w:val="20"/>
          <w:szCs w:val="20"/>
        </w:rPr>
        <w:t xml:space="preserve">I would also emphasize here to this reviewer how much of a lack of data is avaialble in the literature and how cumbersome it was to actually find useful datasets that fit all of the criteria. Then, I'd also list the criteria. </w:t>
      </w:r>
    </w:p>
  </w:comment>
  <w:comment w:id="131" w:author="Marian Louise Schmidt" w:date="2025-10-07T10:36:00Z" w:initials="MS">
    <w:p w14:paraId="39CD4B6D" w14:textId="77777777" w:rsidR="00344307" w:rsidRDefault="00344307" w:rsidP="00344307">
      <w:r>
        <w:rPr>
          <w:rStyle w:val="CommentReference"/>
        </w:rPr>
        <w:annotationRef/>
      </w:r>
      <w:r>
        <w:rPr>
          <w:sz w:val="20"/>
          <w:szCs w:val="20"/>
        </w:rPr>
        <w:t xml:space="preserve">If you include the description of how difficult it was to find data and how surprising that was, it would be useful to refer to it here and then build on it. </w:t>
      </w:r>
    </w:p>
  </w:comment>
  <w:comment w:id="130" w:author="Marian Louise Schmidt" w:date="2025-10-07T10:39:00Z" w:initials="MS">
    <w:p w14:paraId="5C9A4816" w14:textId="77777777" w:rsidR="00344307" w:rsidRDefault="00344307" w:rsidP="00344307">
      <w:r>
        <w:rPr>
          <w:rStyle w:val="CommentReference"/>
        </w:rPr>
        <w:annotationRef/>
      </w:r>
      <w:r>
        <w:rPr>
          <w:sz w:val="20"/>
          <w:szCs w:val="20"/>
        </w:rPr>
        <w:t xml:space="preserve">I think that we need to more thoroughly rebut this comment. </w:t>
      </w:r>
    </w:p>
    <w:p w14:paraId="25CC5241" w14:textId="77777777" w:rsidR="00344307" w:rsidRDefault="00344307" w:rsidP="00344307"/>
    <w:p w14:paraId="1BC978EB" w14:textId="77777777" w:rsidR="00344307" w:rsidRDefault="00344307" w:rsidP="00344307">
      <w:r>
        <w:rPr>
          <w:sz w:val="20"/>
          <w:szCs w:val="20"/>
        </w:rPr>
        <w:t xml:space="preserve">Another idea would be to state how conceptually it does not differ across the three domains of life (though maybe besides the order of magnitudes in abundances/phylogenetic differences). And therefore the it can be applied across systems.  </w:t>
      </w:r>
    </w:p>
  </w:comment>
  <w:comment w:id="192" w:author="Marian Louise Schmidt" w:date="2025-10-07T10:48:00Z" w:initials="MS">
    <w:p w14:paraId="6A563F4B" w14:textId="77777777" w:rsidR="00CA3059" w:rsidRDefault="00CA3059" w:rsidP="00CA3059">
      <w:r>
        <w:rPr>
          <w:rStyle w:val="CommentReference"/>
        </w:rPr>
        <w:annotationRef/>
      </w:r>
      <w:r>
        <w:rPr>
          <w:sz w:val="20"/>
          <w:szCs w:val="20"/>
        </w:rPr>
        <w:t xml:space="preserve">Provide the line numbers and quotes of which specific sections you are referring to. </w:t>
      </w:r>
    </w:p>
  </w:comment>
  <w:comment w:id="253" w:author="Marian Louise Schmidt" w:date="2025-10-07T10:56:00Z" w:initials="MS">
    <w:p w14:paraId="399642F5" w14:textId="77777777" w:rsidR="00744F4A" w:rsidRDefault="00744F4A" w:rsidP="00744F4A">
      <w:r>
        <w:rPr>
          <w:rStyle w:val="CommentReference"/>
        </w:rPr>
        <w:annotationRef/>
      </w:r>
      <w:r>
        <w:rPr>
          <w:sz w:val="20"/>
          <w:szCs w:val="20"/>
        </w:rPr>
        <w:t xml:space="preserve">Provide line numbers and specific quotes that address this comment.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3085D0" w15:done="0"/>
  <w15:commentEx w15:paraId="5CB19430" w15:done="0"/>
  <w15:commentEx w15:paraId="77FFD433" w15:done="0"/>
  <w15:commentEx w15:paraId="33C7D8A4" w15:done="0"/>
  <w15:commentEx w15:paraId="40D6C41A" w15:done="0"/>
  <w15:commentEx w15:paraId="39CD4B6D" w15:done="0"/>
  <w15:commentEx w15:paraId="1BC978EB" w15:done="0"/>
  <w15:commentEx w15:paraId="6A563F4B" w15:done="0"/>
  <w15:commentEx w15:paraId="399642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3580E2" w16cex:dateUtc="2025-10-27T18:34:00Z"/>
  <w16cex:commentExtensible w16cex:durableId="09071473" w16cex:dateUtc="2025-10-07T14:28:00Z"/>
  <w16cex:commentExtensible w16cex:durableId="30565AC4" w16cex:dateUtc="2025-10-07T14:27:00Z"/>
  <w16cex:commentExtensible w16cex:durableId="0C7007DB" w16cex:dateUtc="2025-10-07T14:31:00Z"/>
  <w16cex:commentExtensible w16cex:durableId="3D2F486B" w16cex:dateUtc="2025-10-07T14:33:00Z"/>
  <w16cex:commentExtensible w16cex:durableId="72FB7AC4" w16cex:dateUtc="2025-10-07T14:36:00Z"/>
  <w16cex:commentExtensible w16cex:durableId="6B96FB67" w16cex:dateUtc="2025-10-07T14:39:00Z"/>
  <w16cex:commentExtensible w16cex:durableId="21D2784F" w16cex:dateUtc="2025-10-07T14:48:00Z"/>
  <w16cex:commentExtensible w16cex:durableId="1DABC211" w16cex:dateUtc="2025-10-07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3085D0" w16cid:durableId="073580E2"/>
  <w16cid:commentId w16cid:paraId="5CB19430" w16cid:durableId="09071473"/>
  <w16cid:commentId w16cid:paraId="77FFD433" w16cid:durableId="30565AC4"/>
  <w16cid:commentId w16cid:paraId="33C7D8A4" w16cid:durableId="0C7007DB"/>
  <w16cid:commentId w16cid:paraId="40D6C41A" w16cid:durableId="3D2F486B"/>
  <w16cid:commentId w16cid:paraId="39CD4B6D" w16cid:durableId="72FB7AC4"/>
  <w16cid:commentId w16cid:paraId="1BC978EB" w16cid:durableId="6B96FB67"/>
  <w16cid:commentId w16cid:paraId="6A563F4B" w16cid:durableId="21D2784F"/>
  <w16cid:commentId w16cid:paraId="399642F5" w16cid:durableId="1DABC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7DE1B" w14:textId="77777777" w:rsidR="008D6DDC" w:rsidRDefault="008D6DDC" w:rsidP="00F32735">
      <w:pPr>
        <w:spacing w:after="0" w:line="240" w:lineRule="auto"/>
      </w:pPr>
      <w:r>
        <w:separator/>
      </w:r>
    </w:p>
  </w:endnote>
  <w:endnote w:type="continuationSeparator" w:id="0">
    <w:p w14:paraId="379BD3D0" w14:textId="77777777" w:rsidR="008D6DDC" w:rsidRDefault="008D6DDC" w:rsidP="00F3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46318" w14:textId="650B4B82" w:rsidR="00F32735" w:rsidRPr="00F32735" w:rsidRDefault="00F32735" w:rsidP="00F32735">
    <w:pPr>
      <w:pStyle w:val="Footer"/>
      <w:jc w:val="center"/>
      <w:rPr>
        <w:sz w:val="22"/>
        <w:szCs w:val="22"/>
      </w:rPr>
    </w:pPr>
    <w:r w:rsidRPr="00F32735">
      <w:rPr>
        <w:rFonts w:ascii="Times New Roman" w:hAnsi="Times New Roman"/>
        <w:sz w:val="22"/>
        <w:szCs w:val="22"/>
      </w:rPr>
      <w:t xml:space="preserve">Page </w:t>
    </w:r>
    <w:r w:rsidRPr="00F32735">
      <w:rPr>
        <w:rFonts w:ascii="Times New Roman" w:hAnsi="Times New Roman"/>
        <w:sz w:val="22"/>
        <w:szCs w:val="22"/>
      </w:rPr>
      <w:fldChar w:fldCharType="begin"/>
    </w:r>
    <w:r w:rsidRPr="00F32735">
      <w:rPr>
        <w:rFonts w:ascii="Times New Roman" w:hAnsi="Times New Roman"/>
        <w:sz w:val="22"/>
        <w:szCs w:val="22"/>
      </w:rPr>
      <w:instrText xml:space="preserve"> PAGE </w:instrText>
    </w:r>
    <w:r w:rsidRPr="00F32735">
      <w:rPr>
        <w:rFonts w:ascii="Times New Roman" w:hAnsi="Times New Roman"/>
        <w:sz w:val="22"/>
        <w:szCs w:val="22"/>
      </w:rPr>
      <w:fldChar w:fldCharType="separate"/>
    </w:r>
    <w:r w:rsidRPr="00F32735">
      <w:rPr>
        <w:rFonts w:ascii="Times New Roman" w:hAnsi="Times New Roman"/>
        <w:noProof/>
        <w:sz w:val="22"/>
        <w:szCs w:val="22"/>
      </w:rPr>
      <w:t>1</w:t>
    </w:r>
    <w:r w:rsidRPr="00F32735">
      <w:rPr>
        <w:rFonts w:ascii="Times New Roman" w:hAnsi="Times New Roman"/>
        <w:sz w:val="22"/>
        <w:szCs w:val="22"/>
      </w:rPr>
      <w:fldChar w:fldCharType="end"/>
    </w:r>
    <w:r w:rsidRPr="00F32735">
      <w:rPr>
        <w:rFonts w:ascii="Times New Roman" w:hAnsi="Times New Roman"/>
        <w:sz w:val="22"/>
        <w:szCs w:val="22"/>
      </w:rPr>
      <w:t xml:space="preserve"> of </w:t>
    </w:r>
    <w:r w:rsidRPr="00F32735">
      <w:rPr>
        <w:rFonts w:ascii="Times New Roman" w:hAnsi="Times New Roman"/>
        <w:sz w:val="22"/>
        <w:szCs w:val="22"/>
      </w:rPr>
      <w:fldChar w:fldCharType="begin"/>
    </w:r>
    <w:r w:rsidRPr="00F32735">
      <w:rPr>
        <w:rFonts w:ascii="Times New Roman" w:hAnsi="Times New Roman"/>
        <w:sz w:val="22"/>
        <w:szCs w:val="22"/>
      </w:rPr>
      <w:instrText xml:space="preserve"> NUMPAGES </w:instrText>
    </w:r>
    <w:r w:rsidRPr="00F32735">
      <w:rPr>
        <w:rFonts w:ascii="Times New Roman" w:hAnsi="Times New Roman"/>
        <w:sz w:val="22"/>
        <w:szCs w:val="22"/>
      </w:rPr>
      <w:fldChar w:fldCharType="separate"/>
    </w:r>
    <w:r w:rsidRPr="00F32735">
      <w:rPr>
        <w:rFonts w:ascii="Times New Roman" w:hAnsi="Times New Roman"/>
        <w:noProof/>
        <w:sz w:val="22"/>
        <w:szCs w:val="22"/>
      </w:rPr>
      <w:t>5</w:t>
    </w:r>
    <w:r w:rsidRPr="00F32735">
      <w:rP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A3A99" w14:textId="77777777" w:rsidR="008D6DDC" w:rsidRDefault="008D6DDC" w:rsidP="00F32735">
      <w:pPr>
        <w:spacing w:after="0" w:line="240" w:lineRule="auto"/>
      </w:pPr>
      <w:r>
        <w:separator/>
      </w:r>
    </w:p>
  </w:footnote>
  <w:footnote w:type="continuationSeparator" w:id="0">
    <w:p w14:paraId="787A2AF8" w14:textId="77777777" w:rsidR="008D6DDC" w:rsidRDefault="008D6DDC" w:rsidP="00F3273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n Louise Schmidt">
    <w15:presenceInfo w15:providerId="AD" w15:userId="S::mls528@cornell.edu::3a8b8edc-e41c-471b-832d-141d9b744f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0E"/>
    <w:rsid w:val="00023F8E"/>
    <w:rsid w:val="000B06D7"/>
    <w:rsid w:val="001715C0"/>
    <w:rsid w:val="001F1FEF"/>
    <w:rsid w:val="00344307"/>
    <w:rsid w:val="003B0D31"/>
    <w:rsid w:val="00434865"/>
    <w:rsid w:val="004414CC"/>
    <w:rsid w:val="004E4AA5"/>
    <w:rsid w:val="0050030E"/>
    <w:rsid w:val="00504B9F"/>
    <w:rsid w:val="00546941"/>
    <w:rsid w:val="00596B28"/>
    <w:rsid w:val="005B11F1"/>
    <w:rsid w:val="005D3CBA"/>
    <w:rsid w:val="00646B78"/>
    <w:rsid w:val="006D2645"/>
    <w:rsid w:val="00744F4A"/>
    <w:rsid w:val="00776D38"/>
    <w:rsid w:val="00804117"/>
    <w:rsid w:val="008D6DDC"/>
    <w:rsid w:val="00946F20"/>
    <w:rsid w:val="00A65FCE"/>
    <w:rsid w:val="00AB216F"/>
    <w:rsid w:val="00AF6441"/>
    <w:rsid w:val="00C82EF0"/>
    <w:rsid w:val="00CA3059"/>
    <w:rsid w:val="00CC1460"/>
    <w:rsid w:val="00D21997"/>
    <w:rsid w:val="00DC26D7"/>
    <w:rsid w:val="00E11238"/>
    <w:rsid w:val="00E30A58"/>
    <w:rsid w:val="00E35D27"/>
    <w:rsid w:val="00E374E9"/>
    <w:rsid w:val="00E62C75"/>
    <w:rsid w:val="00E67659"/>
    <w:rsid w:val="00ED3D3E"/>
    <w:rsid w:val="00F11FF7"/>
    <w:rsid w:val="00F3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A65F9"/>
  <w15:chartTrackingRefBased/>
  <w15:docId w15:val="{8861D850-96D1-B442-9951-857EC4F6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0E"/>
    <w:rPr>
      <w:rFonts w:eastAsiaTheme="majorEastAsia" w:cstheme="majorBidi"/>
      <w:color w:val="272727" w:themeColor="text1" w:themeTint="D8"/>
    </w:rPr>
  </w:style>
  <w:style w:type="paragraph" w:styleId="Title">
    <w:name w:val="Title"/>
    <w:basedOn w:val="Normal"/>
    <w:next w:val="Normal"/>
    <w:link w:val="TitleChar"/>
    <w:uiPriority w:val="10"/>
    <w:qFormat/>
    <w:rsid w:val="0050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0E"/>
    <w:pPr>
      <w:spacing w:before="160"/>
      <w:jc w:val="center"/>
    </w:pPr>
    <w:rPr>
      <w:i/>
      <w:iCs/>
      <w:color w:val="404040" w:themeColor="text1" w:themeTint="BF"/>
    </w:rPr>
  </w:style>
  <w:style w:type="character" w:customStyle="1" w:styleId="QuoteChar">
    <w:name w:val="Quote Char"/>
    <w:basedOn w:val="DefaultParagraphFont"/>
    <w:link w:val="Quote"/>
    <w:uiPriority w:val="29"/>
    <w:rsid w:val="0050030E"/>
    <w:rPr>
      <w:i/>
      <w:iCs/>
      <w:color w:val="404040" w:themeColor="text1" w:themeTint="BF"/>
    </w:rPr>
  </w:style>
  <w:style w:type="paragraph" w:styleId="ListParagraph">
    <w:name w:val="List Paragraph"/>
    <w:basedOn w:val="Normal"/>
    <w:uiPriority w:val="34"/>
    <w:qFormat/>
    <w:rsid w:val="0050030E"/>
    <w:pPr>
      <w:ind w:left="720"/>
      <w:contextualSpacing/>
    </w:pPr>
  </w:style>
  <w:style w:type="character" w:styleId="IntenseEmphasis">
    <w:name w:val="Intense Emphasis"/>
    <w:basedOn w:val="DefaultParagraphFont"/>
    <w:uiPriority w:val="21"/>
    <w:qFormat/>
    <w:rsid w:val="0050030E"/>
    <w:rPr>
      <w:i/>
      <w:iCs/>
      <w:color w:val="0F4761" w:themeColor="accent1" w:themeShade="BF"/>
    </w:rPr>
  </w:style>
  <w:style w:type="paragraph" w:styleId="IntenseQuote">
    <w:name w:val="Intense Quote"/>
    <w:basedOn w:val="Normal"/>
    <w:next w:val="Normal"/>
    <w:link w:val="IntenseQuoteChar"/>
    <w:uiPriority w:val="30"/>
    <w:qFormat/>
    <w:rsid w:val="0050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30E"/>
    <w:rPr>
      <w:i/>
      <w:iCs/>
      <w:color w:val="0F4761" w:themeColor="accent1" w:themeShade="BF"/>
    </w:rPr>
  </w:style>
  <w:style w:type="character" w:styleId="IntenseReference">
    <w:name w:val="Intense Reference"/>
    <w:basedOn w:val="DefaultParagraphFont"/>
    <w:uiPriority w:val="32"/>
    <w:qFormat/>
    <w:rsid w:val="0050030E"/>
    <w:rPr>
      <w:b/>
      <w:bCs/>
      <w:smallCaps/>
      <w:color w:val="0F4761" w:themeColor="accent1" w:themeShade="BF"/>
      <w:spacing w:val="5"/>
    </w:rPr>
  </w:style>
  <w:style w:type="character" w:customStyle="1" w:styleId="mark64l39ep4g">
    <w:name w:val="mark64l39ep4g"/>
    <w:basedOn w:val="DefaultParagraphFont"/>
    <w:rsid w:val="0050030E"/>
  </w:style>
  <w:style w:type="character" w:styleId="Hyperlink">
    <w:name w:val="Hyperlink"/>
    <w:basedOn w:val="DefaultParagraphFont"/>
    <w:uiPriority w:val="99"/>
    <w:semiHidden/>
    <w:unhideWhenUsed/>
    <w:rsid w:val="0050030E"/>
    <w:rPr>
      <w:color w:val="0000FF"/>
      <w:u w:val="single"/>
    </w:rPr>
  </w:style>
  <w:style w:type="paragraph" w:styleId="Header">
    <w:name w:val="header"/>
    <w:basedOn w:val="Normal"/>
    <w:link w:val="HeaderChar"/>
    <w:uiPriority w:val="99"/>
    <w:unhideWhenUsed/>
    <w:rsid w:val="00F3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35"/>
  </w:style>
  <w:style w:type="paragraph" w:styleId="Footer">
    <w:name w:val="footer"/>
    <w:basedOn w:val="Normal"/>
    <w:link w:val="FooterChar"/>
    <w:uiPriority w:val="99"/>
    <w:unhideWhenUsed/>
    <w:rsid w:val="00F3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35"/>
  </w:style>
  <w:style w:type="paragraph" w:styleId="Revision">
    <w:name w:val="Revision"/>
    <w:hidden/>
    <w:uiPriority w:val="99"/>
    <w:semiHidden/>
    <w:rsid w:val="003B0D31"/>
    <w:pPr>
      <w:spacing w:after="0" w:line="240" w:lineRule="auto"/>
    </w:pPr>
  </w:style>
  <w:style w:type="character" w:styleId="CommentReference">
    <w:name w:val="annotation reference"/>
    <w:basedOn w:val="DefaultParagraphFont"/>
    <w:uiPriority w:val="99"/>
    <w:semiHidden/>
    <w:unhideWhenUsed/>
    <w:rsid w:val="00DC26D7"/>
    <w:rPr>
      <w:sz w:val="16"/>
      <w:szCs w:val="16"/>
    </w:rPr>
  </w:style>
  <w:style w:type="paragraph" w:styleId="CommentText">
    <w:name w:val="annotation text"/>
    <w:basedOn w:val="Normal"/>
    <w:link w:val="CommentTextChar"/>
    <w:uiPriority w:val="99"/>
    <w:semiHidden/>
    <w:unhideWhenUsed/>
    <w:rsid w:val="00DC26D7"/>
    <w:pPr>
      <w:spacing w:line="240" w:lineRule="auto"/>
    </w:pPr>
    <w:rPr>
      <w:sz w:val="20"/>
      <w:szCs w:val="20"/>
    </w:rPr>
  </w:style>
  <w:style w:type="character" w:customStyle="1" w:styleId="CommentTextChar">
    <w:name w:val="Comment Text Char"/>
    <w:basedOn w:val="DefaultParagraphFont"/>
    <w:link w:val="CommentText"/>
    <w:uiPriority w:val="99"/>
    <w:semiHidden/>
    <w:rsid w:val="00DC26D7"/>
    <w:rPr>
      <w:sz w:val="20"/>
      <w:szCs w:val="20"/>
    </w:rPr>
  </w:style>
  <w:style w:type="paragraph" w:styleId="CommentSubject">
    <w:name w:val="annotation subject"/>
    <w:basedOn w:val="CommentText"/>
    <w:next w:val="CommentText"/>
    <w:link w:val="CommentSubjectChar"/>
    <w:uiPriority w:val="99"/>
    <w:semiHidden/>
    <w:unhideWhenUsed/>
    <w:rsid w:val="00DC26D7"/>
    <w:rPr>
      <w:b/>
      <w:bCs/>
    </w:rPr>
  </w:style>
  <w:style w:type="character" w:customStyle="1" w:styleId="CommentSubjectChar">
    <w:name w:val="Comment Subject Char"/>
    <w:basedOn w:val="CommentTextChar"/>
    <w:link w:val="CommentSubject"/>
    <w:uiPriority w:val="99"/>
    <w:semiHidden/>
    <w:rsid w:val="00DC2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Raymond Pendleton</dc:creator>
  <cp:keywords/>
  <dc:description/>
  <cp:lastModifiedBy>Marian Louise Schmidt</cp:lastModifiedBy>
  <cp:revision>6</cp:revision>
  <dcterms:created xsi:type="dcterms:W3CDTF">2025-09-25T17:38:00Z</dcterms:created>
  <dcterms:modified xsi:type="dcterms:W3CDTF">2025-10-27T18:34:00Z</dcterms:modified>
</cp:coreProperties>
</file>